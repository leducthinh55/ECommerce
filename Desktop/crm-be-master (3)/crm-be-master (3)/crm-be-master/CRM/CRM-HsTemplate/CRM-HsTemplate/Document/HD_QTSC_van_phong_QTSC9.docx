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36DB56" w14:textId="77777777" w:rsidR="006255E0" w:rsidRPr="00A74D8F" w:rsidRDefault="0043238B" w:rsidP="006255E0">
      <w:pPr>
        <w:pStyle w:val="Heading1"/>
        <w:jc w:val="center"/>
        <w:rPr>
          <w:rFonts w:ascii="Times New Roman" w:hAnsi="Times New Roman"/>
          <w:sz w:val="26"/>
          <w:szCs w:val="26"/>
        </w:rPr>
      </w:pPr>
      <w:r w:rsidRPr="00A74D8F">
        <w:rPr>
          <w:noProof/>
          <w:lang w:val="vi-VN" w:eastAsia="ja-JP"/>
        </w:rPr>
        <mc:AlternateContent>
          <mc:Choice Requires="wps">
            <w:drawing>
              <wp:anchor distT="0" distB="0" distL="114300" distR="114300" simplePos="0" relativeHeight="251656192" behindDoc="0" locked="0" layoutInCell="1" allowOverlap="1" wp14:anchorId="64AFC3F9" wp14:editId="45FE1A52">
                <wp:simplePos x="0" y="0"/>
                <wp:positionH relativeFrom="column">
                  <wp:posOffset>3810</wp:posOffset>
                </wp:positionH>
                <wp:positionV relativeFrom="paragraph">
                  <wp:posOffset>95250</wp:posOffset>
                </wp:positionV>
                <wp:extent cx="5734050" cy="9067800"/>
                <wp:effectExtent l="38100" t="38100" r="38100" b="3810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4050" cy="9067800"/>
                        </a:xfrm>
                        <a:prstGeom prst="rect">
                          <a:avLst/>
                        </a:prstGeom>
                        <a:solidFill>
                          <a:srgbClr val="FFFFFF"/>
                        </a:solidFill>
                        <a:ln w="76200" cmpd="tri">
                          <a:solidFill>
                            <a:srgbClr val="000000"/>
                          </a:solidFill>
                          <a:miter lim="800000"/>
                          <a:headEnd/>
                          <a:tailEnd/>
                        </a:ln>
                      </wps:spPr>
                      <wps:txbx>
                        <w:txbxContent>
                          <w:p w14:paraId="33030F7E" w14:textId="77777777" w:rsidR="00822789" w:rsidRPr="006F7516" w:rsidRDefault="00822789" w:rsidP="006255E0">
                            <w:pPr>
                              <w:jc w:val="center"/>
                              <w:rPr>
                                <w:b/>
                                <w:sz w:val="32"/>
                                <w:szCs w:val="32"/>
                                <w:lang w:val="de-DE"/>
                              </w:rPr>
                            </w:pPr>
                            <w:r>
                              <w:rPr>
                                <w:b/>
                                <w:sz w:val="32"/>
                                <w:szCs w:val="32"/>
                                <w:lang w:val="de-DE"/>
                              </w:rPr>
                              <w:t>CÔNG TY TNHH MỘT THÀNH VIÊN PHÁT TRIỂN  CÔNG VIÊN PHẦN MỀM QUANG TRUNG</w:t>
                            </w:r>
                          </w:p>
                          <w:p w14:paraId="17761298" w14:textId="77777777" w:rsidR="00822789" w:rsidRPr="006F7516" w:rsidRDefault="00822789" w:rsidP="006255E0">
                            <w:pPr>
                              <w:rPr>
                                <w:b/>
                                <w:sz w:val="32"/>
                                <w:szCs w:val="32"/>
                                <w:lang w:val="de-DE"/>
                              </w:rPr>
                            </w:pPr>
                          </w:p>
                          <w:p w14:paraId="27B3FF14" w14:textId="77777777" w:rsidR="00822789" w:rsidRPr="006F7516" w:rsidRDefault="00822789" w:rsidP="006255E0">
                            <w:pPr>
                              <w:jc w:val="center"/>
                              <w:rPr>
                                <w:b/>
                                <w:sz w:val="32"/>
                                <w:szCs w:val="32"/>
                                <w:lang w:val="de-DE"/>
                              </w:rPr>
                            </w:pPr>
                          </w:p>
                          <w:p w14:paraId="3F4D5C09" w14:textId="77777777" w:rsidR="00822789" w:rsidRDefault="00822789" w:rsidP="006255E0">
                            <w:pPr>
                              <w:jc w:val="center"/>
                              <w:rPr>
                                <w:b/>
                                <w:sz w:val="32"/>
                                <w:szCs w:val="32"/>
                                <w:lang w:val="de-DE"/>
                              </w:rPr>
                            </w:pPr>
                            <w:r w:rsidRPr="00E75648">
                              <w:rPr>
                                <w:b/>
                                <w:sz w:val="32"/>
                                <w:szCs w:val="32"/>
                                <w:lang w:val="de-DE"/>
                              </w:rPr>
                              <w:t>VÀ</w:t>
                            </w:r>
                          </w:p>
                          <w:p w14:paraId="15D0A0D6" w14:textId="77777777" w:rsidR="00822789" w:rsidRPr="00E75648" w:rsidRDefault="00822789" w:rsidP="006255E0">
                            <w:pPr>
                              <w:jc w:val="center"/>
                              <w:rPr>
                                <w:b/>
                                <w:sz w:val="32"/>
                                <w:szCs w:val="32"/>
                                <w:lang w:val="de-DE"/>
                              </w:rPr>
                            </w:pPr>
                          </w:p>
                          <w:p w14:paraId="7FB6E3DE" w14:textId="77777777" w:rsidR="00822789" w:rsidRPr="006F7516" w:rsidRDefault="00822789" w:rsidP="006255E0">
                            <w:pPr>
                              <w:jc w:val="center"/>
                              <w:rPr>
                                <w:b/>
                                <w:sz w:val="32"/>
                                <w:szCs w:val="32"/>
                                <w:lang w:val="de-DE"/>
                              </w:rPr>
                            </w:pPr>
                          </w:p>
                          <w:p w14:paraId="2650A958" w14:textId="77777777" w:rsidR="00822789" w:rsidRPr="006F7516" w:rsidRDefault="00822789" w:rsidP="006255E0">
                            <w:pPr>
                              <w:jc w:val="center"/>
                              <w:rPr>
                                <w:b/>
                                <w:sz w:val="26"/>
                                <w:szCs w:val="26"/>
                                <w:lang w:val="de-DE"/>
                              </w:rPr>
                            </w:pPr>
                            <w:r w:rsidRPr="009C70AD">
                              <w:rPr>
                                <w:b/>
                                <w:sz w:val="32"/>
                                <w:szCs w:val="32"/>
                                <w:lang w:val="de-DE"/>
                              </w:rPr>
                              <w:t xml:space="preserve">CÔNG TY </w:t>
                            </w:r>
                            <w:r>
                              <w:rPr>
                                <w:b/>
                                <w:sz w:val="32"/>
                                <w:szCs w:val="32"/>
                                <w:lang w:val="de-DE"/>
                              </w:rPr>
                              <w:t>..........</w:t>
                            </w:r>
                          </w:p>
                          <w:p w14:paraId="7F7D6BCF" w14:textId="77777777" w:rsidR="00822789" w:rsidRPr="006F7516" w:rsidRDefault="00822789" w:rsidP="006255E0">
                            <w:pPr>
                              <w:jc w:val="center"/>
                              <w:rPr>
                                <w:b/>
                                <w:sz w:val="26"/>
                                <w:szCs w:val="26"/>
                                <w:lang w:val="de-DE"/>
                              </w:rPr>
                            </w:pPr>
                          </w:p>
                          <w:p w14:paraId="099DD20C" w14:textId="77777777" w:rsidR="00822789" w:rsidRPr="006F7516" w:rsidRDefault="00822789" w:rsidP="006255E0">
                            <w:pPr>
                              <w:rPr>
                                <w:b/>
                                <w:sz w:val="26"/>
                                <w:szCs w:val="26"/>
                                <w:lang w:val="de-DE"/>
                              </w:rPr>
                            </w:pPr>
                          </w:p>
                          <w:p w14:paraId="068FD4EE" w14:textId="77777777" w:rsidR="00822789" w:rsidRDefault="00822789" w:rsidP="006255E0">
                            <w:pPr>
                              <w:rPr>
                                <w:b/>
                                <w:sz w:val="58"/>
                                <w:szCs w:val="60"/>
                                <w:lang w:val="de-DE"/>
                              </w:rPr>
                            </w:pPr>
                          </w:p>
                          <w:p w14:paraId="56E85546" w14:textId="77777777" w:rsidR="00822789" w:rsidRDefault="00822789" w:rsidP="006255E0">
                            <w:pPr>
                              <w:rPr>
                                <w:b/>
                                <w:sz w:val="58"/>
                                <w:szCs w:val="60"/>
                                <w:lang w:val="de-DE"/>
                              </w:rPr>
                            </w:pPr>
                          </w:p>
                          <w:p w14:paraId="2A1C3BB8" w14:textId="77777777" w:rsidR="00822789" w:rsidRDefault="00822789" w:rsidP="006255E0">
                            <w:pPr>
                              <w:rPr>
                                <w:b/>
                                <w:sz w:val="58"/>
                                <w:szCs w:val="60"/>
                                <w:lang w:val="de-DE"/>
                              </w:rPr>
                            </w:pPr>
                          </w:p>
                          <w:p w14:paraId="182BBACB" w14:textId="77777777" w:rsidR="00822789" w:rsidRPr="006F7516" w:rsidRDefault="00822789" w:rsidP="006255E0">
                            <w:pPr>
                              <w:rPr>
                                <w:b/>
                                <w:sz w:val="58"/>
                                <w:szCs w:val="60"/>
                                <w:lang w:val="de-DE"/>
                              </w:rPr>
                            </w:pPr>
                            <w:r w:rsidRPr="006F7516">
                              <w:rPr>
                                <w:b/>
                                <w:sz w:val="58"/>
                                <w:szCs w:val="60"/>
                                <w:lang w:val="de-DE"/>
                              </w:rPr>
                              <w:t xml:space="preserve">HỢP ĐỒNG THUÊ VĂN PHÒNG </w:t>
                            </w:r>
                          </w:p>
                          <w:p w14:paraId="60A9B305" w14:textId="77777777" w:rsidR="00822789" w:rsidRDefault="00822789" w:rsidP="006255E0">
                            <w:pPr>
                              <w:jc w:val="center"/>
                              <w:rPr>
                                <w:b/>
                                <w:sz w:val="32"/>
                                <w:szCs w:val="32"/>
                                <w:lang w:val="de-DE"/>
                              </w:rPr>
                            </w:pPr>
                            <w:r>
                              <w:rPr>
                                <w:b/>
                                <w:sz w:val="32"/>
                                <w:szCs w:val="32"/>
                                <w:lang w:val="de-DE"/>
                              </w:rPr>
                              <w:t>Số: ................./HĐ-QTSC</w:t>
                            </w:r>
                          </w:p>
                          <w:p w14:paraId="6945A646" w14:textId="77777777" w:rsidR="00822789" w:rsidRPr="006F7516" w:rsidRDefault="00822789" w:rsidP="006255E0">
                            <w:pPr>
                              <w:jc w:val="center"/>
                              <w:rPr>
                                <w:b/>
                                <w:sz w:val="32"/>
                                <w:szCs w:val="32"/>
                                <w:lang w:val="de-DE"/>
                              </w:rPr>
                            </w:pPr>
                            <w:r>
                              <w:rPr>
                                <w:b/>
                                <w:sz w:val="32"/>
                                <w:szCs w:val="32"/>
                                <w:lang w:val="de-DE"/>
                              </w:rPr>
                              <w:t>Tòa nhà QTSC Building 9</w:t>
                            </w:r>
                          </w:p>
                          <w:p w14:paraId="3008B501" w14:textId="77777777" w:rsidR="00822789" w:rsidRDefault="00822789" w:rsidP="006255E0">
                            <w:pPr>
                              <w:jc w:val="center"/>
                              <w:rPr>
                                <w:sz w:val="32"/>
                                <w:szCs w:val="32"/>
                                <w:lang w:val="de-DE"/>
                              </w:rPr>
                            </w:pPr>
                            <w:r>
                              <w:rPr>
                                <w:sz w:val="32"/>
                                <w:szCs w:val="32"/>
                                <w:lang w:val="de-DE"/>
                              </w:rPr>
                              <w:t xml:space="preserve">Đường số 3, </w:t>
                            </w:r>
                            <w:r w:rsidRPr="006F7516">
                              <w:rPr>
                                <w:sz w:val="32"/>
                                <w:szCs w:val="32"/>
                                <w:lang w:val="de-DE"/>
                              </w:rPr>
                              <w:t xml:space="preserve">Công viên Phần mềm Quang Trung, </w:t>
                            </w:r>
                          </w:p>
                          <w:p w14:paraId="5914BE94" w14:textId="77777777" w:rsidR="00822789" w:rsidRPr="006F7516" w:rsidRDefault="00822789" w:rsidP="006255E0">
                            <w:pPr>
                              <w:jc w:val="center"/>
                              <w:rPr>
                                <w:sz w:val="32"/>
                                <w:szCs w:val="32"/>
                                <w:lang w:val="vi-VN"/>
                              </w:rPr>
                            </w:pPr>
                            <w:r w:rsidRPr="006F7516">
                              <w:rPr>
                                <w:sz w:val="32"/>
                                <w:szCs w:val="32"/>
                                <w:lang w:val="de-DE"/>
                              </w:rPr>
                              <w:t xml:space="preserve">Phường Tân Chánh Hiệp, </w:t>
                            </w:r>
                          </w:p>
                          <w:p w14:paraId="0BE01E18" w14:textId="77777777" w:rsidR="00822789" w:rsidRPr="006F7516" w:rsidRDefault="00822789" w:rsidP="006255E0">
                            <w:pPr>
                              <w:jc w:val="center"/>
                              <w:rPr>
                                <w:sz w:val="32"/>
                                <w:szCs w:val="32"/>
                                <w:lang w:val="vi-VN"/>
                              </w:rPr>
                            </w:pPr>
                            <w:r w:rsidRPr="006F7516">
                              <w:rPr>
                                <w:sz w:val="32"/>
                                <w:szCs w:val="32"/>
                                <w:lang w:val="vi-VN"/>
                              </w:rPr>
                              <w:t>Quận 12, TP.Hồ Chí Minh</w:t>
                            </w:r>
                          </w:p>
                          <w:p w14:paraId="2FEF2888" w14:textId="77777777" w:rsidR="00822789" w:rsidRPr="006F7516" w:rsidRDefault="00822789" w:rsidP="006255E0">
                            <w:pPr>
                              <w:rPr>
                                <w:b/>
                                <w:sz w:val="26"/>
                                <w:szCs w:val="26"/>
                                <w:lang w:val="vi-VN"/>
                              </w:rPr>
                            </w:pPr>
                          </w:p>
                          <w:p w14:paraId="04F2AA86" w14:textId="77777777" w:rsidR="00822789" w:rsidRPr="006F7516" w:rsidRDefault="00822789" w:rsidP="006255E0">
                            <w:pPr>
                              <w:rPr>
                                <w:b/>
                                <w:sz w:val="26"/>
                                <w:szCs w:val="26"/>
                                <w:lang w:val="vi-VN"/>
                              </w:rPr>
                            </w:pPr>
                          </w:p>
                          <w:p w14:paraId="6C84843C" w14:textId="77777777" w:rsidR="00822789" w:rsidRPr="006F7516" w:rsidRDefault="00822789" w:rsidP="006255E0">
                            <w:pPr>
                              <w:rPr>
                                <w:b/>
                                <w:sz w:val="26"/>
                                <w:szCs w:val="26"/>
                                <w:lang w:val="vi-VN"/>
                              </w:rPr>
                            </w:pPr>
                          </w:p>
                          <w:p w14:paraId="32D1DC6C" w14:textId="77777777" w:rsidR="00822789" w:rsidRPr="006F7516" w:rsidRDefault="00822789" w:rsidP="006255E0">
                            <w:pPr>
                              <w:rPr>
                                <w:b/>
                                <w:sz w:val="26"/>
                                <w:szCs w:val="26"/>
                                <w:lang w:val="vi-VN"/>
                              </w:rPr>
                            </w:pPr>
                          </w:p>
                          <w:p w14:paraId="3801E0FE" w14:textId="77777777" w:rsidR="00822789" w:rsidRPr="006F7516" w:rsidRDefault="00822789" w:rsidP="006255E0">
                            <w:pPr>
                              <w:rPr>
                                <w:b/>
                                <w:sz w:val="26"/>
                                <w:szCs w:val="26"/>
                                <w:lang w:val="vi-VN"/>
                              </w:rPr>
                            </w:pPr>
                          </w:p>
                          <w:p w14:paraId="3B214E3C" w14:textId="77777777" w:rsidR="00822789" w:rsidRPr="006F7516" w:rsidRDefault="00822789" w:rsidP="006255E0">
                            <w:pPr>
                              <w:rPr>
                                <w:b/>
                                <w:sz w:val="26"/>
                                <w:szCs w:val="26"/>
                                <w:lang w:val="vi-VN"/>
                              </w:rPr>
                            </w:pPr>
                          </w:p>
                          <w:p w14:paraId="07C32519" w14:textId="77777777" w:rsidR="00822789" w:rsidRPr="006F7516" w:rsidRDefault="00822789" w:rsidP="006255E0">
                            <w:pPr>
                              <w:rPr>
                                <w:b/>
                                <w:sz w:val="26"/>
                                <w:szCs w:val="26"/>
                                <w:lang w:val="vi-VN"/>
                              </w:rPr>
                            </w:pPr>
                          </w:p>
                          <w:p w14:paraId="6472E6A1" w14:textId="77777777" w:rsidR="00822789" w:rsidRPr="00D72DC2" w:rsidRDefault="00822789" w:rsidP="006255E0">
                            <w:pPr>
                              <w:rPr>
                                <w:b/>
                                <w:sz w:val="26"/>
                                <w:szCs w:val="26"/>
                                <w:lang w:val="de-DE"/>
                              </w:rPr>
                            </w:pPr>
                          </w:p>
                          <w:p w14:paraId="27069152" w14:textId="77777777" w:rsidR="00822789" w:rsidRPr="006F7516" w:rsidRDefault="00822789" w:rsidP="006255E0">
                            <w:pPr>
                              <w:rPr>
                                <w:b/>
                                <w:sz w:val="26"/>
                                <w:szCs w:val="26"/>
                                <w:lang w:val="vi-VN"/>
                              </w:rPr>
                            </w:pPr>
                          </w:p>
                          <w:p w14:paraId="4201C0AB" w14:textId="77777777" w:rsidR="00822789" w:rsidRPr="006F7516" w:rsidRDefault="00822789" w:rsidP="006255E0">
                            <w:pPr>
                              <w:rPr>
                                <w:b/>
                                <w:sz w:val="26"/>
                                <w:szCs w:val="26"/>
                                <w:lang w:val="vi-VN"/>
                              </w:rPr>
                            </w:pPr>
                          </w:p>
                          <w:p w14:paraId="58493DB5" w14:textId="77777777" w:rsidR="00822789" w:rsidRPr="00D72DC2" w:rsidRDefault="00822789" w:rsidP="006255E0">
                            <w:pPr>
                              <w:rPr>
                                <w:b/>
                                <w:sz w:val="26"/>
                                <w:szCs w:val="26"/>
                                <w:lang w:val="de-DE"/>
                              </w:rPr>
                            </w:pPr>
                          </w:p>
                          <w:p w14:paraId="0CD11D94" w14:textId="77777777" w:rsidR="00822789" w:rsidRDefault="00822789" w:rsidP="006255E0">
                            <w:pPr>
                              <w:jc w:val="center"/>
                              <w:rPr>
                                <w:sz w:val="28"/>
                                <w:szCs w:val="28"/>
                                <w:lang w:val="de-DE"/>
                              </w:rPr>
                            </w:pPr>
                          </w:p>
                          <w:p w14:paraId="4D685B8E" w14:textId="77777777" w:rsidR="00822789" w:rsidRDefault="00822789" w:rsidP="006255E0">
                            <w:pPr>
                              <w:jc w:val="center"/>
                              <w:rPr>
                                <w:sz w:val="28"/>
                                <w:szCs w:val="28"/>
                                <w:lang w:val="de-DE"/>
                              </w:rPr>
                            </w:pPr>
                          </w:p>
                          <w:p w14:paraId="378D378B" w14:textId="77777777" w:rsidR="00822789" w:rsidRDefault="00822789" w:rsidP="006255E0">
                            <w:pPr>
                              <w:jc w:val="center"/>
                              <w:rPr>
                                <w:sz w:val="28"/>
                                <w:szCs w:val="28"/>
                                <w:lang w:val="de-DE"/>
                              </w:rPr>
                            </w:pPr>
                          </w:p>
                          <w:p w14:paraId="3F98AAFC" w14:textId="77777777" w:rsidR="00822789" w:rsidRPr="00D72DC2" w:rsidRDefault="00822789" w:rsidP="006255E0">
                            <w:pPr>
                              <w:jc w:val="center"/>
                              <w:rPr>
                                <w:sz w:val="28"/>
                                <w:szCs w:val="28"/>
                                <w:lang w:val="de-DE"/>
                              </w:rPr>
                            </w:pPr>
                          </w:p>
                          <w:p w14:paraId="5EE45711" w14:textId="77777777" w:rsidR="00822789" w:rsidRPr="00D72DC2" w:rsidRDefault="00822789" w:rsidP="006255E0">
                            <w:pPr>
                              <w:jc w:val="center"/>
                              <w:rPr>
                                <w:sz w:val="28"/>
                                <w:szCs w:val="28"/>
                                <w:lang w:val="de-DE"/>
                              </w:rPr>
                            </w:pPr>
                          </w:p>
                          <w:p w14:paraId="78ED18FD" w14:textId="77777777" w:rsidR="00822789" w:rsidRPr="006F7516" w:rsidRDefault="00822789" w:rsidP="006255E0">
                            <w:pPr>
                              <w:jc w:val="center"/>
                              <w:rPr>
                                <w:sz w:val="28"/>
                                <w:szCs w:val="28"/>
                                <w:lang w:val="vi-VN"/>
                              </w:rPr>
                            </w:pPr>
                            <w:r w:rsidRPr="006F7516">
                              <w:rPr>
                                <w:sz w:val="28"/>
                                <w:szCs w:val="28"/>
                                <w:lang w:val="vi-VN"/>
                              </w:rPr>
                              <w:t>Thành phố Hồ Chí Minh</w:t>
                            </w:r>
                          </w:p>
                          <w:p w14:paraId="3AE49EBE" w14:textId="77777777" w:rsidR="00822789" w:rsidRPr="00D72DC2" w:rsidRDefault="00822789" w:rsidP="006255E0">
                            <w:pPr>
                              <w:jc w:val="center"/>
                              <w:rPr>
                                <w:lang w:val="de-DE"/>
                              </w:rPr>
                            </w:pPr>
                            <w:r>
                              <w:rPr>
                                <w:sz w:val="28"/>
                                <w:szCs w:val="28"/>
                                <w:lang w:val="vi-VN"/>
                              </w:rPr>
                              <w:t>Tháng...</w:t>
                            </w:r>
                            <w:r>
                              <w:rPr>
                                <w:sz w:val="28"/>
                                <w:szCs w:val="28"/>
                                <w:lang w:val="de-DE"/>
                              </w:rPr>
                              <w:t xml:space="preserve"> </w:t>
                            </w:r>
                            <w:r>
                              <w:rPr>
                                <w:sz w:val="28"/>
                                <w:szCs w:val="28"/>
                                <w:lang w:val="vi-VN"/>
                              </w:rPr>
                              <w:t xml:space="preserve">năm </w:t>
                            </w:r>
                            <w:r w:rsidRPr="00787912">
                              <w:rPr>
                                <w:sz w:val="28"/>
                                <w:szCs w:val="28"/>
                                <w:lang w:val="vi-VN"/>
                              </w:rPr>
                              <w:t>20</w:t>
                            </w:r>
                            <w:r w:rsidRPr="00787912">
                              <w:rPr>
                                <w:sz w:val="28"/>
                                <w:szCs w:val="28"/>
                                <w:lang w:val="de-DE"/>
                              </w:rPr>
                              <w:t>1</w:t>
                            </w:r>
                            <w:r>
                              <w:rPr>
                                <w:sz w:val="28"/>
                                <w:szCs w:val="28"/>
                                <w:lang w:val="de-DE"/>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AFC3F9" id="Rectangle 2" o:spid="_x0000_s1026" style="position:absolute;left:0;text-align:left;margin-left:.3pt;margin-top:7.5pt;width:451.5pt;height:71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" strokeweight="6pt">
                <v:stroke linestyle="thickBetweenThin"/>
                <v:textbox>
                  <w:txbxContent>
                    <w:p w14:paraId="33030F7E" w14:textId="77777777" w:rsidR="00822789" w:rsidRPr="006F7516" w:rsidRDefault="00822789" w:rsidP="006255E0">
                      <w:pPr>
                        <w:jc w:val="center"/>
                        <w:rPr>
                          <w:b/>
                          <w:sz w:val="32"/>
                          <w:szCs w:val="32"/>
                          <w:lang w:val="de-DE"/>
                        </w:rPr>
                      </w:pPr>
                      <w:r>
                        <w:rPr>
                          <w:b/>
                          <w:sz w:val="32"/>
                          <w:szCs w:val="32"/>
                          <w:lang w:val="de-DE"/>
                        </w:rPr>
                        <w:t>CÔNG TY TNHH MỘT THÀNH VIÊN PHÁT TRIỂN  CÔNG VIÊN PHẦN MỀM QUANG TRUNG</w:t>
                      </w:r>
                    </w:p>
                    <w:p w14:paraId="17761298" w14:textId="77777777" w:rsidR="00822789" w:rsidRPr="006F7516" w:rsidRDefault="00822789" w:rsidP="006255E0">
                      <w:pPr>
                        <w:rPr>
                          <w:b/>
                          <w:sz w:val="32"/>
                          <w:szCs w:val="32"/>
                          <w:lang w:val="de-DE"/>
                        </w:rPr>
                      </w:pPr>
                    </w:p>
                    <w:p w14:paraId="27B3FF14" w14:textId="77777777" w:rsidR="00822789" w:rsidRPr="006F7516" w:rsidRDefault="00822789" w:rsidP="006255E0">
                      <w:pPr>
                        <w:jc w:val="center"/>
                        <w:rPr>
                          <w:b/>
                          <w:sz w:val="32"/>
                          <w:szCs w:val="32"/>
                          <w:lang w:val="de-DE"/>
                        </w:rPr>
                      </w:pPr>
                    </w:p>
                    <w:p w14:paraId="3F4D5C09" w14:textId="77777777" w:rsidR="00822789" w:rsidRDefault="00822789" w:rsidP="006255E0">
                      <w:pPr>
                        <w:jc w:val="center"/>
                        <w:rPr>
                          <w:b/>
                          <w:sz w:val="32"/>
                          <w:szCs w:val="32"/>
                          <w:lang w:val="de-DE"/>
                        </w:rPr>
                      </w:pPr>
                      <w:r w:rsidRPr="00E75648">
                        <w:rPr>
                          <w:b/>
                          <w:sz w:val="32"/>
                          <w:szCs w:val="32"/>
                          <w:lang w:val="de-DE"/>
                        </w:rPr>
                        <w:t>VÀ</w:t>
                      </w:r>
                    </w:p>
                    <w:p w14:paraId="15D0A0D6" w14:textId="77777777" w:rsidR="00822789" w:rsidRPr="00E75648" w:rsidRDefault="00822789" w:rsidP="006255E0">
                      <w:pPr>
                        <w:jc w:val="center"/>
                        <w:rPr>
                          <w:b/>
                          <w:sz w:val="32"/>
                          <w:szCs w:val="32"/>
                          <w:lang w:val="de-DE"/>
                        </w:rPr>
                      </w:pPr>
                    </w:p>
                    <w:p w14:paraId="7FB6E3DE" w14:textId="77777777" w:rsidR="00822789" w:rsidRPr="006F7516" w:rsidRDefault="00822789" w:rsidP="006255E0">
                      <w:pPr>
                        <w:jc w:val="center"/>
                        <w:rPr>
                          <w:b/>
                          <w:sz w:val="32"/>
                          <w:szCs w:val="32"/>
                          <w:lang w:val="de-DE"/>
                        </w:rPr>
                      </w:pPr>
                    </w:p>
                    <w:p w14:paraId="2650A958" w14:textId="77777777" w:rsidR="00822789" w:rsidRPr="006F7516" w:rsidRDefault="00822789" w:rsidP="006255E0">
                      <w:pPr>
                        <w:jc w:val="center"/>
                        <w:rPr>
                          <w:b/>
                          <w:sz w:val="26"/>
                          <w:szCs w:val="26"/>
                          <w:lang w:val="de-DE"/>
                        </w:rPr>
                      </w:pPr>
                      <w:r w:rsidRPr="009C70AD">
                        <w:rPr>
                          <w:b/>
                          <w:sz w:val="32"/>
                          <w:szCs w:val="32"/>
                          <w:lang w:val="de-DE"/>
                        </w:rPr>
                        <w:t xml:space="preserve">CÔNG TY </w:t>
                      </w:r>
                      <w:r>
                        <w:rPr>
                          <w:b/>
                          <w:sz w:val="32"/>
                          <w:szCs w:val="32"/>
                          <w:lang w:val="de-DE"/>
                        </w:rPr>
                        <w:t>..........</w:t>
                      </w:r>
                    </w:p>
                    <w:p w14:paraId="7F7D6BCF" w14:textId="77777777" w:rsidR="00822789" w:rsidRPr="006F7516" w:rsidRDefault="00822789" w:rsidP="006255E0">
                      <w:pPr>
                        <w:jc w:val="center"/>
                        <w:rPr>
                          <w:b/>
                          <w:sz w:val="26"/>
                          <w:szCs w:val="26"/>
                          <w:lang w:val="de-DE"/>
                        </w:rPr>
                      </w:pPr>
                    </w:p>
                    <w:p w14:paraId="099DD20C" w14:textId="77777777" w:rsidR="00822789" w:rsidRPr="006F7516" w:rsidRDefault="00822789" w:rsidP="006255E0">
                      <w:pPr>
                        <w:rPr>
                          <w:b/>
                          <w:sz w:val="26"/>
                          <w:szCs w:val="26"/>
                          <w:lang w:val="de-DE"/>
                        </w:rPr>
                      </w:pPr>
                    </w:p>
                    <w:p w14:paraId="068FD4EE" w14:textId="77777777" w:rsidR="00822789" w:rsidRDefault="00822789" w:rsidP="006255E0">
                      <w:pPr>
                        <w:rPr>
                          <w:b/>
                          <w:sz w:val="58"/>
                          <w:szCs w:val="60"/>
                          <w:lang w:val="de-DE"/>
                        </w:rPr>
                      </w:pPr>
                    </w:p>
                    <w:p w14:paraId="56E85546" w14:textId="77777777" w:rsidR="00822789" w:rsidRDefault="00822789" w:rsidP="006255E0">
                      <w:pPr>
                        <w:rPr>
                          <w:b/>
                          <w:sz w:val="58"/>
                          <w:szCs w:val="60"/>
                          <w:lang w:val="de-DE"/>
                        </w:rPr>
                      </w:pPr>
                    </w:p>
                    <w:p w14:paraId="2A1C3BB8" w14:textId="77777777" w:rsidR="00822789" w:rsidRDefault="00822789" w:rsidP="006255E0">
                      <w:pPr>
                        <w:rPr>
                          <w:b/>
                          <w:sz w:val="58"/>
                          <w:szCs w:val="60"/>
                          <w:lang w:val="de-DE"/>
                        </w:rPr>
                      </w:pPr>
                    </w:p>
                    <w:p w14:paraId="182BBACB" w14:textId="77777777" w:rsidR="00822789" w:rsidRPr="006F7516" w:rsidRDefault="00822789" w:rsidP="006255E0">
                      <w:pPr>
                        <w:rPr>
                          <w:b/>
                          <w:sz w:val="58"/>
                          <w:szCs w:val="60"/>
                          <w:lang w:val="de-DE"/>
                        </w:rPr>
                      </w:pPr>
                      <w:r w:rsidRPr="006F7516">
                        <w:rPr>
                          <w:b/>
                          <w:sz w:val="58"/>
                          <w:szCs w:val="60"/>
                          <w:lang w:val="de-DE"/>
                        </w:rPr>
                        <w:t xml:space="preserve">HỢP ĐỒNG THUÊ VĂN PHÒNG </w:t>
                      </w:r>
                    </w:p>
                    <w:p w14:paraId="60A9B305" w14:textId="77777777" w:rsidR="00822789" w:rsidRDefault="00822789" w:rsidP="006255E0">
                      <w:pPr>
                        <w:jc w:val="center"/>
                        <w:rPr>
                          <w:b/>
                          <w:sz w:val="32"/>
                          <w:szCs w:val="32"/>
                          <w:lang w:val="de-DE"/>
                        </w:rPr>
                      </w:pPr>
                      <w:r>
                        <w:rPr>
                          <w:b/>
                          <w:sz w:val="32"/>
                          <w:szCs w:val="32"/>
                          <w:lang w:val="de-DE"/>
                        </w:rPr>
                        <w:t>Số: ................./HĐ-QTSC</w:t>
                      </w:r>
                    </w:p>
                    <w:p w14:paraId="6945A646" w14:textId="77777777" w:rsidR="00822789" w:rsidRPr="006F7516" w:rsidRDefault="00822789" w:rsidP="006255E0">
                      <w:pPr>
                        <w:jc w:val="center"/>
                        <w:rPr>
                          <w:b/>
                          <w:sz w:val="32"/>
                          <w:szCs w:val="32"/>
                          <w:lang w:val="de-DE"/>
                        </w:rPr>
                      </w:pPr>
                      <w:r>
                        <w:rPr>
                          <w:b/>
                          <w:sz w:val="32"/>
                          <w:szCs w:val="32"/>
                          <w:lang w:val="de-DE"/>
                        </w:rPr>
                        <w:t>Tòa nhà QTSC Building 9</w:t>
                      </w:r>
                    </w:p>
                    <w:p w14:paraId="3008B501" w14:textId="77777777" w:rsidR="00822789" w:rsidRDefault="00822789" w:rsidP="006255E0">
                      <w:pPr>
                        <w:jc w:val="center"/>
                        <w:rPr>
                          <w:sz w:val="32"/>
                          <w:szCs w:val="32"/>
                          <w:lang w:val="de-DE"/>
                        </w:rPr>
                      </w:pPr>
                      <w:r>
                        <w:rPr>
                          <w:sz w:val="32"/>
                          <w:szCs w:val="32"/>
                          <w:lang w:val="de-DE"/>
                        </w:rPr>
                        <w:t xml:space="preserve">Đường số 3, </w:t>
                      </w:r>
                      <w:r w:rsidRPr="006F7516">
                        <w:rPr>
                          <w:sz w:val="32"/>
                          <w:szCs w:val="32"/>
                          <w:lang w:val="de-DE"/>
                        </w:rPr>
                        <w:t xml:space="preserve">Công viên Phần mềm Quang Trung, </w:t>
                      </w:r>
                    </w:p>
                    <w:p w14:paraId="5914BE94" w14:textId="77777777" w:rsidR="00822789" w:rsidRPr="006F7516" w:rsidRDefault="00822789" w:rsidP="006255E0">
                      <w:pPr>
                        <w:jc w:val="center"/>
                        <w:rPr>
                          <w:sz w:val="32"/>
                          <w:szCs w:val="32"/>
                          <w:lang w:val="vi-VN"/>
                        </w:rPr>
                      </w:pPr>
                      <w:r w:rsidRPr="006F7516">
                        <w:rPr>
                          <w:sz w:val="32"/>
                          <w:szCs w:val="32"/>
                          <w:lang w:val="de-DE"/>
                        </w:rPr>
                        <w:t xml:space="preserve">Phường Tân Chánh Hiệp, </w:t>
                      </w:r>
                    </w:p>
                    <w:p w14:paraId="0BE01E18" w14:textId="77777777" w:rsidR="00822789" w:rsidRPr="006F7516" w:rsidRDefault="00822789" w:rsidP="006255E0">
                      <w:pPr>
                        <w:jc w:val="center"/>
                        <w:rPr>
                          <w:sz w:val="32"/>
                          <w:szCs w:val="32"/>
                          <w:lang w:val="vi-VN"/>
                        </w:rPr>
                      </w:pPr>
                      <w:r w:rsidRPr="006F7516">
                        <w:rPr>
                          <w:sz w:val="32"/>
                          <w:szCs w:val="32"/>
                          <w:lang w:val="vi-VN"/>
                        </w:rPr>
                        <w:t>Quận 12, TP.Hồ Chí Minh</w:t>
                      </w:r>
                    </w:p>
                    <w:p w14:paraId="2FEF2888" w14:textId="77777777" w:rsidR="00822789" w:rsidRPr="006F7516" w:rsidRDefault="00822789" w:rsidP="006255E0">
                      <w:pPr>
                        <w:rPr>
                          <w:b/>
                          <w:sz w:val="26"/>
                          <w:szCs w:val="26"/>
                          <w:lang w:val="vi-VN"/>
                        </w:rPr>
                      </w:pPr>
                    </w:p>
                    <w:p w14:paraId="04F2AA86" w14:textId="77777777" w:rsidR="00822789" w:rsidRPr="006F7516" w:rsidRDefault="00822789" w:rsidP="006255E0">
                      <w:pPr>
                        <w:rPr>
                          <w:b/>
                          <w:sz w:val="26"/>
                          <w:szCs w:val="26"/>
                          <w:lang w:val="vi-VN"/>
                        </w:rPr>
                      </w:pPr>
                    </w:p>
                    <w:p w14:paraId="6C84843C" w14:textId="77777777" w:rsidR="00822789" w:rsidRPr="006F7516" w:rsidRDefault="00822789" w:rsidP="006255E0">
                      <w:pPr>
                        <w:rPr>
                          <w:b/>
                          <w:sz w:val="26"/>
                          <w:szCs w:val="26"/>
                          <w:lang w:val="vi-VN"/>
                        </w:rPr>
                      </w:pPr>
                    </w:p>
                    <w:p w14:paraId="32D1DC6C" w14:textId="77777777" w:rsidR="00822789" w:rsidRPr="006F7516" w:rsidRDefault="00822789" w:rsidP="006255E0">
                      <w:pPr>
                        <w:rPr>
                          <w:b/>
                          <w:sz w:val="26"/>
                          <w:szCs w:val="26"/>
                          <w:lang w:val="vi-VN"/>
                        </w:rPr>
                      </w:pPr>
                    </w:p>
                    <w:p w14:paraId="3801E0FE" w14:textId="77777777" w:rsidR="00822789" w:rsidRPr="006F7516" w:rsidRDefault="00822789" w:rsidP="006255E0">
                      <w:pPr>
                        <w:rPr>
                          <w:b/>
                          <w:sz w:val="26"/>
                          <w:szCs w:val="26"/>
                          <w:lang w:val="vi-VN"/>
                        </w:rPr>
                      </w:pPr>
                    </w:p>
                    <w:p w14:paraId="3B214E3C" w14:textId="77777777" w:rsidR="00822789" w:rsidRPr="006F7516" w:rsidRDefault="00822789" w:rsidP="006255E0">
                      <w:pPr>
                        <w:rPr>
                          <w:b/>
                          <w:sz w:val="26"/>
                          <w:szCs w:val="26"/>
                          <w:lang w:val="vi-VN"/>
                        </w:rPr>
                      </w:pPr>
                    </w:p>
                    <w:p w14:paraId="07C32519" w14:textId="77777777" w:rsidR="00822789" w:rsidRPr="006F7516" w:rsidRDefault="00822789" w:rsidP="006255E0">
                      <w:pPr>
                        <w:rPr>
                          <w:b/>
                          <w:sz w:val="26"/>
                          <w:szCs w:val="26"/>
                          <w:lang w:val="vi-VN"/>
                        </w:rPr>
                      </w:pPr>
                    </w:p>
                    <w:p w14:paraId="6472E6A1" w14:textId="77777777" w:rsidR="00822789" w:rsidRPr="00D72DC2" w:rsidRDefault="00822789" w:rsidP="006255E0">
                      <w:pPr>
                        <w:rPr>
                          <w:b/>
                          <w:sz w:val="26"/>
                          <w:szCs w:val="26"/>
                          <w:lang w:val="de-DE"/>
                        </w:rPr>
                      </w:pPr>
                    </w:p>
                    <w:p w14:paraId="27069152" w14:textId="77777777" w:rsidR="00822789" w:rsidRPr="006F7516" w:rsidRDefault="00822789" w:rsidP="006255E0">
                      <w:pPr>
                        <w:rPr>
                          <w:b/>
                          <w:sz w:val="26"/>
                          <w:szCs w:val="26"/>
                          <w:lang w:val="vi-VN"/>
                        </w:rPr>
                      </w:pPr>
                    </w:p>
                    <w:p w14:paraId="4201C0AB" w14:textId="77777777" w:rsidR="00822789" w:rsidRPr="006F7516" w:rsidRDefault="00822789" w:rsidP="006255E0">
                      <w:pPr>
                        <w:rPr>
                          <w:b/>
                          <w:sz w:val="26"/>
                          <w:szCs w:val="26"/>
                          <w:lang w:val="vi-VN"/>
                        </w:rPr>
                      </w:pPr>
                    </w:p>
                    <w:p w14:paraId="58493DB5" w14:textId="77777777" w:rsidR="00822789" w:rsidRPr="00D72DC2" w:rsidRDefault="00822789" w:rsidP="006255E0">
                      <w:pPr>
                        <w:rPr>
                          <w:b/>
                          <w:sz w:val="26"/>
                          <w:szCs w:val="26"/>
                          <w:lang w:val="de-DE"/>
                        </w:rPr>
                      </w:pPr>
                    </w:p>
                    <w:p w14:paraId="0CD11D94" w14:textId="77777777" w:rsidR="00822789" w:rsidRDefault="00822789" w:rsidP="006255E0">
                      <w:pPr>
                        <w:jc w:val="center"/>
                        <w:rPr>
                          <w:sz w:val="28"/>
                          <w:szCs w:val="28"/>
                          <w:lang w:val="de-DE"/>
                        </w:rPr>
                      </w:pPr>
                    </w:p>
                    <w:p w14:paraId="4D685B8E" w14:textId="77777777" w:rsidR="00822789" w:rsidRDefault="00822789" w:rsidP="006255E0">
                      <w:pPr>
                        <w:jc w:val="center"/>
                        <w:rPr>
                          <w:sz w:val="28"/>
                          <w:szCs w:val="28"/>
                          <w:lang w:val="de-DE"/>
                        </w:rPr>
                      </w:pPr>
                    </w:p>
                    <w:p w14:paraId="378D378B" w14:textId="77777777" w:rsidR="00822789" w:rsidRDefault="00822789" w:rsidP="006255E0">
                      <w:pPr>
                        <w:jc w:val="center"/>
                        <w:rPr>
                          <w:sz w:val="28"/>
                          <w:szCs w:val="28"/>
                          <w:lang w:val="de-DE"/>
                        </w:rPr>
                      </w:pPr>
                    </w:p>
                    <w:p w14:paraId="3F98AAFC" w14:textId="77777777" w:rsidR="00822789" w:rsidRPr="00D72DC2" w:rsidRDefault="00822789" w:rsidP="006255E0">
                      <w:pPr>
                        <w:jc w:val="center"/>
                        <w:rPr>
                          <w:sz w:val="28"/>
                          <w:szCs w:val="28"/>
                          <w:lang w:val="de-DE"/>
                        </w:rPr>
                      </w:pPr>
                    </w:p>
                    <w:p w14:paraId="5EE45711" w14:textId="77777777" w:rsidR="00822789" w:rsidRPr="00D72DC2" w:rsidRDefault="00822789" w:rsidP="006255E0">
                      <w:pPr>
                        <w:jc w:val="center"/>
                        <w:rPr>
                          <w:sz w:val="28"/>
                          <w:szCs w:val="28"/>
                          <w:lang w:val="de-DE"/>
                        </w:rPr>
                      </w:pPr>
                    </w:p>
                    <w:p w14:paraId="78ED18FD" w14:textId="77777777" w:rsidR="00822789" w:rsidRPr="006F7516" w:rsidRDefault="00822789" w:rsidP="006255E0">
                      <w:pPr>
                        <w:jc w:val="center"/>
                        <w:rPr>
                          <w:sz w:val="28"/>
                          <w:szCs w:val="28"/>
                          <w:lang w:val="vi-VN"/>
                        </w:rPr>
                      </w:pPr>
                      <w:r w:rsidRPr="006F7516">
                        <w:rPr>
                          <w:sz w:val="28"/>
                          <w:szCs w:val="28"/>
                          <w:lang w:val="vi-VN"/>
                        </w:rPr>
                        <w:t>Thành phố Hồ Chí Minh</w:t>
                      </w:r>
                    </w:p>
                    <w:p w14:paraId="3AE49EBE" w14:textId="77777777" w:rsidR="00822789" w:rsidRPr="00D72DC2" w:rsidRDefault="00822789" w:rsidP="006255E0">
                      <w:pPr>
                        <w:jc w:val="center"/>
                        <w:rPr>
                          <w:lang w:val="de-DE"/>
                        </w:rPr>
                      </w:pPr>
                      <w:r>
                        <w:rPr>
                          <w:sz w:val="28"/>
                          <w:szCs w:val="28"/>
                          <w:lang w:val="vi-VN"/>
                        </w:rPr>
                        <w:t>Tháng...</w:t>
                      </w:r>
                      <w:r>
                        <w:rPr>
                          <w:sz w:val="28"/>
                          <w:szCs w:val="28"/>
                          <w:lang w:val="de-DE"/>
                        </w:rPr>
                        <w:t xml:space="preserve"> </w:t>
                      </w:r>
                      <w:r>
                        <w:rPr>
                          <w:sz w:val="28"/>
                          <w:szCs w:val="28"/>
                          <w:lang w:val="vi-VN"/>
                        </w:rPr>
                        <w:t xml:space="preserve">năm </w:t>
                      </w:r>
                      <w:r w:rsidRPr="00787912">
                        <w:rPr>
                          <w:sz w:val="28"/>
                          <w:szCs w:val="28"/>
                          <w:lang w:val="vi-VN"/>
                        </w:rPr>
                        <w:t>20</w:t>
                      </w:r>
                      <w:r w:rsidRPr="00787912">
                        <w:rPr>
                          <w:sz w:val="28"/>
                          <w:szCs w:val="28"/>
                          <w:lang w:val="de-DE"/>
                        </w:rPr>
                        <w:t>1</w:t>
                      </w:r>
                      <w:r>
                        <w:rPr>
                          <w:sz w:val="28"/>
                          <w:szCs w:val="28"/>
                          <w:lang w:val="de-DE"/>
                        </w:rPr>
                        <w:t>...</w:t>
                      </w:r>
                    </w:p>
                  </w:txbxContent>
                </v:textbox>
              </v:rect>
            </w:pict>
          </mc:Fallback>
        </mc:AlternateContent>
      </w:r>
      <w:ins w:id="0" w:author="Nguyễn Thị Thu Hương" w:date="2013-01-21T17:18:00Z">
        <w:r w:rsidR="006255E0" w:rsidRPr="00A74D8F">
          <w:rPr>
            <w:rFonts w:ascii="Times New Roman" w:hAnsi="Times New Roman"/>
            <w:sz w:val="26"/>
            <w:szCs w:val="26"/>
          </w:rPr>
          <w:tab/>
        </w:r>
      </w:ins>
    </w:p>
    <w:p w14:paraId="0589475D" w14:textId="77777777" w:rsidR="006255E0" w:rsidRPr="00A74D8F" w:rsidRDefault="006255E0" w:rsidP="006255E0">
      <w:pPr>
        <w:pStyle w:val="Heading1"/>
        <w:jc w:val="center"/>
        <w:rPr>
          <w:rFonts w:ascii="Times New Roman" w:hAnsi="Times New Roman"/>
          <w:sz w:val="26"/>
          <w:szCs w:val="26"/>
        </w:rPr>
      </w:pPr>
    </w:p>
    <w:p w14:paraId="7E837B72" w14:textId="77777777" w:rsidR="006255E0" w:rsidRPr="00A74D8F" w:rsidRDefault="006255E0" w:rsidP="006255E0">
      <w:pPr>
        <w:pStyle w:val="Heading1"/>
        <w:jc w:val="center"/>
        <w:rPr>
          <w:rFonts w:ascii="Times New Roman" w:hAnsi="Times New Roman"/>
          <w:sz w:val="26"/>
          <w:szCs w:val="26"/>
        </w:rPr>
      </w:pPr>
    </w:p>
    <w:p w14:paraId="1523BB41" w14:textId="77777777" w:rsidR="006255E0" w:rsidRPr="00A74D8F" w:rsidRDefault="006255E0" w:rsidP="006255E0">
      <w:pPr>
        <w:pStyle w:val="Heading1"/>
        <w:jc w:val="center"/>
        <w:rPr>
          <w:rFonts w:ascii="Times New Roman" w:hAnsi="Times New Roman"/>
          <w:sz w:val="26"/>
          <w:szCs w:val="26"/>
        </w:rPr>
      </w:pPr>
    </w:p>
    <w:p w14:paraId="16D36364" w14:textId="77777777" w:rsidR="006255E0" w:rsidRPr="00A74D8F" w:rsidRDefault="006255E0" w:rsidP="006255E0">
      <w:pPr>
        <w:pStyle w:val="Heading1"/>
        <w:jc w:val="center"/>
        <w:rPr>
          <w:rFonts w:ascii="Times New Roman" w:hAnsi="Times New Roman"/>
          <w:sz w:val="26"/>
          <w:szCs w:val="26"/>
        </w:rPr>
      </w:pPr>
    </w:p>
    <w:p w14:paraId="46989E56" w14:textId="77777777" w:rsidR="006255E0" w:rsidRPr="00A74D8F" w:rsidRDefault="006255E0" w:rsidP="006255E0">
      <w:pPr>
        <w:pStyle w:val="Heading1"/>
        <w:jc w:val="center"/>
        <w:rPr>
          <w:rFonts w:ascii="Times New Roman" w:hAnsi="Times New Roman"/>
          <w:sz w:val="26"/>
          <w:szCs w:val="26"/>
        </w:rPr>
      </w:pPr>
    </w:p>
    <w:p w14:paraId="67FF2D1F" w14:textId="77777777" w:rsidR="006255E0" w:rsidRPr="00A74D8F" w:rsidRDefault="006255E0" w:rsidP="006255E0">
      <w:pPr>
        <w:pStyle w:val="Heading1"/>
        <w:jc w:val="center"/>
        <w:rPr>
          <w:rFonts w:ascii="Times New Roman" w:hAnsi="Times New Roman"/>
          <w:sz w:val="26"/>
          <w:szCs w:val="26"/>
        </w:rPr>
      </w:pPr>
    </w:p>
    <w:p w14:paraId="4372DCF9" w14:textId="77777777" w:rsidR="006255E0" w:rsidRPr="00A74D8F" w:rsidRDefault="006255E0" w:rsidP="006255E0">
      <w:pPr>
        <w:pStyle w:val="Heading1"/>
        <w:jc w:val="center"/>
        <w:rPr>
          <w:rFonts w:ascii="Times New Roman" w:hAnsi="Times New Roman"/>
          <w:sz w:val="26"/>
          <w:szCs w:val="26"/>
        </w:rPr>
      </w:pPr>
    </w:p>
    <w:p w14:paraId="289406B6" w14:textId="77777777" w:rsidR="006255E0" w:rsidRPr="00A74D8F" w:rsidRDefault="006255E0" w:rsidP="006255E0">
      <w:pPr>
        <w:pStyle w:val="Heading1"/>
        <w:jc w:val="center"/>
        <w:rPr>
          <w:rFonts w:ascii="Times New Roman" w:hAnsi="Times New Roman"/>
          <w:sz w:val="26"/>
          <w:szCs w:val="26"/>
        </w:rPr>
      </w:pPr>
    </w:p>
    <w:p w14:paraId="51D24E2E" w14:textId="77777777" w:rsidR="006255E0" w:rsidRPr="00A74D8F" w:rsidRDefault="006255E0" w:rsidP="006255E0">
      <w:pPr>
        <w:pStyle w:val="Heading1"/>
        <w:jc w:val="center"/>
        <w:rPr>
          <w:rFonts w:ascii="Times New Roman" w:hAnsi="Times New Roman"/>
          <w:sz w:val="26"/>
          <w:szCs w:val="26"/>
        </w:rPr>
      </w:pPr>
    </w:p>
    <w:p w14:paraId="0C0E214B" w14:textId="77777777" w:rsidR="006255E0" w:rsidRPr="00A74D8F" w:rsidRDefault="006255E0" w:rsidP="006255E0">
      <w:pPr>
        <w:pStyle w:val="Heading1"/>
        <w:jc w:val="center"/>
        <w:rPr>
          <w:rFonts w:ascii="Times New Roman" w:hAnsi="Times New Roman"/>
          <w:sz w:val="26"/>
          <w:szCs w:val="26"/>
        </w:rPr>
      </w:pPr>
    </w:p>
    <w:p w14:paraId="151FE0E9" w14:textId="77777777" w:rsidR="006255E0" w:rsidRPr="00A74D8F" w:rsidRDefault="006255E0" w:rsidP="006255E0">
      <w:pPr>
        <w:pStyle w:val="Heading1"/>
        <w:jc w:val="center"/>
        <w:rPr>
          <w:rFonts w:ascii="Times New Roman" w:hAnsi="Times New Roman"/>
          <w:sz w:val="26"/>
          <w:szCs w:val="26"/>
        </w:rPr>
      </w:pPr>
    </w:p>
    <w:p w14:paraId="030419FF" w14:textId="77777777" w:rsidR="006255E0" w:rsidRPr="00A74D8F" w:rsidRDefault="006255E0" w:rsidP="006255E0">
      <w:pPr>
        <w:pStyle w:val="Heading1"/>
        <w:jc w:val="center"/>
        <w:rPr>
          <w:rFonts w:ascii="Times New Roman" w:hAnsi="Times New Roman"/>
          <w:sz w:val="26"/>
          <w:szCs w:val="26"/>
        </w:rPr>
      </w:pPr>
    </w:p>
    <w:p w14:paraId="4F660CD3" w14:textId="77777777" w:rsidR="006255E0" w:rsidRPr="00A74D8F" w:rsidRDefault="006255E0" w:rsidP="006255E0">
      <w:pPr>
        <w:pStyle w:val="Heading1"/>
        <w:jc w:val="center"/>
        <w:rPr>
          <w:rFonts w:ascii="Times New Roman" w:hAnsi="Times New Roman"/>
          <w:sz w:val="26"/>
          <w:szCs w:val="26"/>
        </w:rPr>
      </w:pPr>
    </w:p>
    <w:p w14:paraId="1906D58C" w14:textId="77777777" w:rsidR="006255E0" w:rsidRPr="00A74D8F" w:rsidRDefault="006255E0" w:rsidP="006255E0">
      <w:pPr>
        <w:pStyle w:val="Heading1"/>
        <w:jc w:val="center"/>
        <w:rPr>
          <w:rFonts w:ascii="Times New Roman" w:hAnsi="Times New Roman"/>
          <w:sz w:val="26"/>
          <w:szCs w:val="26"/>
        </w:rPr>
      </w:pPr>
    </w:p>
    <w:p w14:paraId="363B0CA3" w14:textId="77777777" w:rsidR="006255E0" w:rsidRPr="00A74D8F" w:rsidRDefault="006255E0" w:rsidP="006255E0">
      <w:pPr>
        <w:pStyle w:val="Heading1"/>
        <w:jc w:val="center"/>
        <w:rPr>
          <w:rFonts w:ascii="Times New Roman" w:hAnsi="Times New Roman"/>
          <w:sz w:val="26"/>
          <w:szCs w:val="26"/>
        </w:rPr>
      </w:pPr>
    </w:p>
    <w:p w14:paraId="1260AC93" w14:textId="77777777" w:rsidR="006255E0" w:rsidRPr="00A74D8F" w:rsidRDefault="006255E0" w:rsidP="006255E0">
      <w:pPr>
        <w:pStyle w:val="Heading1"/>
        <w:jc w:val="center"/>
        <w:rPr>
          <w:rFonts w:ascii="Times New Roman" w:hAnsi="Times New Roman"/>
          <w:sz w:val="26"/>
          <w:szCs w:val="26"/>
        </w:rPr>
      </w:pPr>
    </w:p>
    <w:p w14:paraId="21C93156" w14:textId="77777777" w:rsidR="006255E0" w:rsidRPr="00A74D8F" w:rsidRDefault="006255E0" w:rsidP="006255E0">
      <w:pPr>
        <w:pStyle w:val="Heading1"/>
        <w:jc w:val="center"/>
        <w:rPr>
          <w:rFonts w:ascii="Times New Roman" w:hAnsi="Times New Roman"/>
          <w:sz w:val="26"/>
          <w:szCs w:val="26"/>
        </w:rPr>
      </w:pPr>
    </w:p>
    <w:p w14:paraId="3E7670FB" w14:textId="77777777" w:rsidR="006255E0" w:rsidRPr="00A74D8F" w:rsidRDefault="006255E0" w:rsidP="006255E0">
      <w:pPr>
        <w:pStyle w:val="Heading1"/>
        <w:jc w:val="center"/>
        <w:rPr>
          <w:rFonts w:ascii="Times New Roman" w:hAnsi="Times New Roman"/>
          <w:sz w:val="26"/>
          <w:szCs w:val="26"/>
        </w:rPr>
      </w:pPr>
    </w:p>
    <w:p w14:paraId="60D924A0" w14:textId="77777777" w:rsidR="006255E0" w:rsidRPr="00A74D8F" w:rsidRDefault="006255E0" w:rsidP="006255E0">
      <w:pPr>
        <w:pStyle w:val="Heading1"/>
        <w:jc w:val="center"/>
        <w:rPr>
          <w:rFonts w:ascii="Times New Roman" w:hAnsi="Times New Roman"/>
          <w:sz w:val="26"/>
          <w:szCs w:val="26"/>
        </w:rPr>
      </w:pPr>
    </w:p>
    <w:p w14:paraId="055EE6FE" w14:textId="77777777" w:rsidR="006255E0" w:rsidRPr="00A74D8F" w:rsidRDefault="006255E0" w:rsidP="006255E0">
      <w:pPr>
        <w:pStyle w:val="Heading1"/>
        <w:jc w:val="center"/>
        <w:rPr>
          <w:rFonts w:ascii="Times New Roman" w:hAnsi="Times New Roman"/>
          <w:sz w:val="26"/>
          <w:szCs w:val="26"/>
        </w:rPr>
      </w:pPr>
    </w:p>
    <w:p w14:paraId="24D06216" w14:textId="77777777" w:rsidR="006255E0" w:rsidRPr="00A74D8F" w:rsidRDefault="006255E0" w:rsidP="006255E0">
      <w:pPr>
        <w:pStyle w:val="Heading1"/>
        <w:jc w:val="center"/>
        <w:rPr>
          <w:rFonts w:ascii="Times New Roman" w:hAnsi="Times New Roman"/>
          <w:sz w:val="26"/>
          <w:szCs w:val="26"/>
        </w:rPr>
      </w:pPr>
    </w:p>
    <w:p w14:paraId="694FA83A" w14:textId="77777777" w:rsidR="006255E0" w:rsidRPr="00A74D8F" w:rsidRDefault="006255E0" w:rsidP="006255E0">
      <w:pPr>
        <w:pStyle w:val="Heading1"/>
        <w:jc w:val="center"/>
        <w:rPr>
          <w:rFonts w:ascii="Times New Roman" w:hAnsi="Times New Roman"/>
          <w:sz w:val="26"/>
          <w:szCs w:val="26"/>
        </w:rPr>
      </w:pPr>
    </w:p>
    <w:p w14:paraId="2FF5A8CA" w14:textId="77777777" w:rsidR="006255E0" w:rsidRPr="00A74D8F" w:rsidRDefault="006255E0" w:rsidP="006255E0">
      <w:pPr>
        <w:pStyle w:val="Heading1"/>
        <w:jc w:val="center"/>
        <w:rPr>
          <w:rFonts w:ascii="Times New Roman" w:hAnsi="Times New Roman"/>
          <w:sz w:val="26"/>
          <w:szCs w:val="26"/>
        </w:rPr>
      </w:pPr>
    </w:p>
    <w:p w14:paraId="7E59208D" w14:textId="77777777" w:rsidR="006255E0" w:rsidRPr="00A74D8F" w:rsidRDefault="006255E0" w:rsidP="006255E0">
      <w:pPr>
        <w:pStyle w:val="Heading1"/>
        <w:jc w:val="center"/>
        <w:rPr>
          <w:rFonts w:ascii="Times New Roman" w:hAnsi="Times New Roman"/>
          <w:sz w:val="26"/>
          <w:szCs w:val="26"/>
        </w:rPr>
      </w:pPr>
    </w:p>
    <w:p w14:paraId="3C42B2E4" w14:textId="77777777" w:rsidR="006255E0" w:rsidRPr="00A74D8F" w:rsidRDefault="006255E0" w:rsidP="006255E0">
      <w:pPr>
        <w:pStyle w:val="Heading1"/>
        <w:jc w:val="center"/>
        <w:rPr>
          <w:rFonts w:ascii="Times New Roman" w:hAnsi="Times New Roman"/>
          <w:sz w:val="26"/>
          <w:szCs w:val="26"/>
        </w:rPr>
      </w:pPr>
    </w:p>
    <w:p w14:paraId="65D59D6F" w14:textId="77777777" w:rsidR="006255E0" w:rsidRPr="00A74D8F" w:rsidRDefault="006255E0" w:rsidP="006255E0">
      <w:pPr>
        <w:pStyle w:val="Heading1"/>
        <w:jc w:val="center"/>
        <w:rPr>
          <w:rFonts w:ascii="Times New Roman" w:hAnsi="Times New Roman"/>
          <w:sz w:val="26"/>
          <w:szCs w:val="26"/>
        </w:rPr>
      </w:pPr>
    </w:p>
    <w:p w14:paraId="4F05858A" w14:textId="77777777" w:rsidR="006255E0" w:rsidRPr="00A74D8F" w:rsidRDefault="006255E0" w:rsidP="006255E0">
      <w:pPr>
        <w:pStyle w:val="Heading1"/>
        <w:jc w:val="center"/>
        <w:rPr>
          <w:rFonts w:ascii="Times New Roman" w:hAnsi="Times New Roman"/>
          <w:sz w:val="26"/>
          <w:szCs w:val="26"/>
        </w:rPr>
      </w:pPr>
    </w:p>
    <w:p w14:paraId="21E0CD49" w14:textId="77777777" w:rsidR="006255E0" w:rsidRPr="00A74D8F" w:rsidRDefault="006255E0" w:rsidP="006255E0">
      <w:pPr>
        <w:pStyle w:val="Heading1"/>
        <w:jc w:val="center"/>
        <w:rPr>
          <w:rFonts w:ascii="Times New Roman" w:hAnsi="Times New Roman"/>
          <w:sz w:val="26"/>
          <w:szCs w:val="26"/>
        </w:rPr>
      </w:pPr>
    </w:p>
    <w:p w14:paraId="48302E4E" w14:textId="77777777" w:rsidR="006255E0" w:rsidRPr="00A74D8F" w:rsidRDefault="006255E0" w:rsidP="006255E0">
      <w:pPr>
        <w:pStyle w:val="Heading1"/>
        <w:jc w:val="center"/>
        <w:rPr>
          <w:rFonts w:ascii="Times New Roman" w:hAnsi="Times New Roman"/>
          <w:sz w:val="26"/>
          <w:szCs w:val="26"/>
        </w:rPr>
      </w:pPr>
    </w:p>
    <w:p w14:paraId="7B6D366E" w14:textId="77777777" w:rsidR="006255E0" w:rsidRPr="00A74D8F" w:rsidRDefault="006255E0" w:rsidP="006255E0">
      <w:pPr>
        <w:pStyle w:val="Heading1"/>
        <w:jc w:val="center"/>
        <w:rPr>
          <w:rFonts w:ascii="Times New Roman" w:hAnsi="Times New Roman"/>
          <w:sz w:val="26"/>
          <w:szCs w:val="26"/>
        </w:rPr>
      </w:pPr>
    </w:p>
    <w:p w14:paraId="27CE20D5" w14:textId="77777777" w:rsidR="006255E0" w:rsidRPr="00A74D8F" w:rsidRDefault="006255E0" w:rsidP="006255E0">
      <w:pPr>
        <w:pStyle w:val="Heading1"/>
        <w:jc w:val="center"/>
        <w:rPr>
          <w:rFonts w:ascii="Times New Roman" w:hAnsi="Times New Roman"/>
          <w:sz w:val="26"/>
          <w:szCs w:val="26"/>
        </w:rPr>
      </w:pPr>
    </w:p>
    <w:p w14:paraId="29CE636C" w14:textId="77777777" w:rsidR="006255E0" w:rsidRPr="00A74D8F" w:rsidRDefault="006255E0" w:rsidP="006255E0">
      <w:pPr>
        <w:pStyle w:val="Heading1"/>
        <w:jc w:val="center"/>
        <w:rPr>
          <w:rFonts w:ascii="Times New Roman" w:hAnsi="Times New Roman"/>
          <w:sz w:val="26"/>
          <w:szCs w:val="26"/>
        </w:rPr>
      </w:pPr>
    </w:p>
    <w:p w14:paraId="6DC8EA1E" w14:textId="77777777" w:rsidR="006255E0" w:rsidRPr="00A74D8F" w:rsidRDefault="006255E0" w:rsidP="006255E0">
      <w:pPr>
        <w:pStyle w:val="Heading1"/>
        <w:jc w:val="center"/>
        <w:rPr>
          <w:rFonts w:ascii="Times New Roman" w:hAnsi="Times New Roman"/>
          <w:sz w:val="26"/>
          <w:szCs w:val="26"/>
        </w:rPr>
      </w:pPr>
    </w:p>
    <w:p w14:paraId="4FCA7077" w14:textId="77777777" w:rsidR="006255E0" w:rsidRPr="00A74D8F" w:rsidRDefault="006255E0" w:rsidP="006255E0">
      <w:pPr>
        <w:pStyle w:val="Heading1"/>
        <w:jc w:val="center"/>
        <w:rPr>
          <w:rFonts w:ascii="Times New Roman" w:hAnsi="Times New Roman"/>
          <w:sz w:val="26"/>
          <w:szCs w:val="26"/>
        </w:rPr>
      </w:pPr>
    </w:p>
    <w:p w14:paraId="244970E8" w14:textId="77777777" w:rsidR="006255E0" w:rsidRPr="00A74D8F" w:rsidRDefault="006255E0" w:rsidP="006255E0">
      <w:pPr>
        <w:pStyle w:val="Heading1"/>
        <w:jc w:val="center"/>
        <w:rPr>
          <w:rFonts w:ascii="Times New Roman" w:hAnsi="Times New Roman"/>
          <w:sz w:val="26"/>
          <w:szCs w:val="26"/>
        </w:rPr>
      </w:pPr>
    </w:p>
    <w:p w14:paraId="307D286F" w14:textId="77777777" w:rsidR="006255E0" w:rsidRPr="00A74D8F" w:rsidRDefault="006255E0" w:rsidP="006255E0">
      <w:pPr>
        <w:pStyle w:val="Heading1"/>
        <w:jc w:val="center"/>
        <w:rPr>
          <w:rFonts w:ascii="Times New Roman" w:hAnsi="Times New Roman"/>
          <w:sz w:val="26"/>
          <w:szCs w:val="26"/>
        </w:rPr>
      </w:pPr>
    </w:p>
    <w:p w14:paraId="4C84EDFC" w14:textId="77777777" w:rsidR="006255E0" w:rsidRPr="00A74D8F" w:rsidRDefault="006255E0" w:rsidP="006255E0">
      <w:pPr>
        <w:pStyle w:val="Heading1"/>
        <w:jc w:val="center"/>
        <w:rPr>
          <w:rFonts w:ascii="Times New Roman" w:hAnsi="Times New Roman"/>
          <w:sz w:val="26"/>
          <w:szCs w:val="26"/>
        </w:rPr>
      </w:pPr>
    </w:p>
    <w:p w14:paraId="22AAB736" w14:textId="77777777" w:rsidR="006255E0" w:rsidRPr="00A74D8F" w:rsidRDefault="006255E0" w:rsidP="006255E0">
      <w:pPr>
        <w:pStyle w:val="Heading1"/>
        <w:jc w:val="center"/>
        <w:rPr>
          <w:rFonts w:ascii="Times New Roman" w:hAnsi="Times New Roman"/>
          <w:sz w:val="26"/>
          <w:szCs w:val="26"/>
        </w:rPr>
      </w:pPr>
    </w:p>
    <w:p w14:paraId="0A436438" w14:textId="77777777" w:rsidR="006255E0" w:rsidRPr="00A74D8F" w:rsidRDefault="006255E0" w:rsidP="006255E0">
      <w:pPr>
        <w:pStyle w:val="Heading1"/>
        <w:jc w:val="center"/>
        <w:rPr>
          <w:rFonts w:ascii="Times New Roman" w:hAnsi="Times New Roman"/>
          <w:sz w:val="26"/>
          <w:szCs w:val="26"/>
        </w:rPr>
      </w:pPr>
    </w:p>
    <w:p w14:paraId="56686467" w14:textId="77777777" w:rsidR="006255E0" w:rsidRPr="00A74D8F" w:rsidRDefault="006255E0" w:rsidP="006255E0">
      <w:pPr>
        <w:pStyle w:val="Heading1"/>
        <w:jc w:val="center"/>
        <w:rPr>
          <w:rFonts w:ascii="Times New Roman" w:hAnsi="Times New Roman"/>
          <w:sz w:val="26"/>
          <w:szCs w:val="26"/>
        </w:rPr>
      </w:pPr>
    </w:p>
    <w:p w14:paraId="7DE095C3" w14:textId="77777777" w:rsidR="006255E0" w:rsidRPr="00A74D8F" w:rsidRDefault="006255E0" w:rsidP="006255E0">
      <w:pPr>
        <w:pStyle w:val="Heading1"/>
        <w:jc w:val="center"/>
        <w:rPr>
          <w:rFonts w:ascii="Times New Roman" w:hAnsi="Times New Roman"/>
          <w:sz w:val="26"/>
          <w:szCs w:val="26"/>
        </w:rPr>
      </w:pPr>
    </w:p>
    <w:p w14:paraId="2BDE4B95" w14:textId="77777777" w:rsidR="006255E0" w:rsidRPr="00A74D8F" w:rsidRDefault="006255E0" w:rsidP="006255E0">
      <w:pPr>
        <w:pStyle w:val="Heading1"/>
        <w:jc w:val="center"/>
        <w:rPr>
          <w:rFonts w:ascii="Times New Roman" w:hAnsi="Times New Roman"/>
          <w:sz w:val="26"/>
          <w:szCs w:val="26"/>
        </w:rPr>
      </w:pPr>
    </w:p>
    <w:p w14:paraId="0A0662C8" w14:textId="77777777" w:rsidR="006255E0" w:rsidRPr="00A74D8F" w:rsidRDefault="006255E0" w:rsidP="006255E0">
      <w:pPr>
        <w:pStyle w:val="Heading1"/>
        <w:jc w:val="center"/>
        <w:rPr>
          <w:rFonts w:ascii="Times New Roman" w:hAnsi="Times New Roman"/>
          <w:sz w:val="26"/>
          <w:szCs w:val="26"/>
        </w:rPr>
      </w:pPr>
    </w:p>
    <w:p w14:paraId="3208495B" w14:textId="77777777" w:rsidR="006255E0" w:rsidRPr="00A74D8F" w:rsidRDefault="006255E0" w:rsidP="006255E0">
      <w:pPr>
        <w:pStyle w:val="Heading1"/>
        <w:jc w:val="center"/>
        <w:rPr>
          <w:rFonts w:ascii="Times New Roman" w:hAnsi="Times New Roman"/>
          <w:sz w:val="26"/>
          <w:szCs w:val="26"/>
        </w:rPr>
      </w:pPr>
    </w:p>
    <w:p w14:paraId="02F2F277" w14:textId="77777777" w:rsidR="006255E0" w:rsidRPr="00A74D8F" w:rsidRDefault="006255E0" w:rsidP="006255E0">
      <w:pPr>
        <w:pStyle w:val="Heading1"/>
        <w:jc w:val="center"/>
        <w:rPr>
          <w:rFonts w:ascii="Times New Roman" w:hAnsi="Times New Roman"/>
          <w:sz w:val="26"/>
          <w:szCs w:val="26"/>
        </w:rPr>
      </w:pPr>
    </w:p>
    <w:p w14:paraId="3D4C80DE" w14:textId="77777777" w:rsidR="006255E0" w:rsidRPr="00A74D8F" w:rsidRDefault="006255E0" w:rsidP="006255E0">
      <w:pPr>
        <w:pStyle w:val="Heading1"/>
        <w:jc w:val="center"/>
        <w:rPr>
          <w:rFonts w:ascii="Times New Roman" w:hAnsi="Times New Roman"/>
          <w:sz w:val="26"/>
          <w:szCs w:val="26"/>
        </w:rPr>
      </w:pPr>
      <w:r w:rsidRPr="00A74D8F">
        <w:rPr>
          <w:rFonts w:ascii="Times New Roman" w:hAnsi="Times New Roman"/>
          <w:sz w:val="26"/>
          <w:szCs w:val="26"/>
        </w:rPr>
        <w:t>MỤC LỤC</w:t>
      </w:r>
    </w:p>
    <w:p w14:paraId="3AF8A2FC" w14:textId="77777777" w:rsidR="006255E0" w:rsidRPr="00A74D8F" w:rsidRDefault="006255E0" w:rsidP="00397D28">
      <w:pPr>
        <w:pStyle w:val="Heading1"/>
        <w:jc w:val="center"/>
        <w:rPr>
          <w:rFonts w:ascii="Times New Roman" w:hAnsi="Times New Roman"/>
          <w:sz w:val="26"/>
          <w:szCs w:val="26"/>
        </w:rPr>
      </w:pPr>
      <w:r w:rsidRPr="00A74D8F">
        <w:rPr>
          <w:rFonts w:ascii="Times New Roman" w:hAnsi="Times New Roman"/>
          <w:sz w:val="26"/>
          <w:szCs w:val="26"/>
        </w:rPr>
        <w:t>MỤC LỤC</w:t>
      </w:r>
    </w:p>
    <w:tbl>
      <w:tblPr>
        <w:tblpPr w:leftFromText="180" w:rightFromText="180" w:vertAnchor="page" w:horzAnchor="margin" w:tblpY="2292"/>
        <w:tblW w:w="9748" w:type="dxa"/>
        <w:tblLook w:val="04A0" w:firstRow="1" w:lastRow="0" w:firstColumn="1" w:lastColumn="0" w:noHBand="0" w:noVBand="1"/>
      </w:tblPr>
      <w:tblGrid>
        <w:gridCol w:w="2660"/>
        <w:gridCol w:w="6237"/>
        <w:gridCol w:w="851"/>
      </w:tblGrid>
      <w:tr w:rsidR="00A74D8F" w:rsidRPr="00A74D8F" w14:paraId="1568A624" w14:textId="77777777" w:rsidTr="00E74997">
        <w:tc>
          <w:tcPr>
            <w:tcW w:w="8897" w:type="dxa"/>
            <w:gridSpan w:val="2"/>
          </w:tcPr>
          <w:p w14:paraId="6F918253" w14:textId="77777777" w:rsidR="00113FDD" w:rsidRPr="00A74D8F" w:rsidRDefault="00113FDD" w:rsidP="00E74997">
            <w:pPr>
              <w:rPr>
                <w:sz w:val="26"/>
                <w:szCs w:val="26"/>
              </w:rPr>
            </w:pPr>
            <w:r w:rsidRPr="00A74D8F">
              <w:rPr>
                <w:sz w:val="26"/>
                <w:szCs w:val="26"/>
              </w:rPr>
              <w:lastRenderedPageBreak/>
              <w:t>THỎA THUẬN</w:t>
            </w:r>
          </w:p>
          <w:p w14:paraId="3C418FC1" w14:textId="77777777" w:rsidR="00113FDD" w:rsidRPr="00A74D8F" w:rsidRDefault="00113FDD" w:rsidP="00E74997">
            <w:pPr>
              <w:rPr>
                <w:sz w:val="26"/>
                <w:szCs w:val="26"/>
              </w:rPr>
            </w:pPr>
            <w:r w:rsidRPr="00A74D8F">
              <w:rPr>
                <w:sz w:val="26"/>
                <w:szCs w:val="26"/>
              </w:rPr>
              <w:t xml:space="preserve"> </w:t>
            </w:r>
          </w:p>
        </w:tc>
        <w:tc>
          <w:tcPr>
            <w:tcW w:w="851" w:type="dxa"/>
          </w:tcPr>
          <w:p w14:paraId="3A34C4A4" w14:textId="77777777" w:rsidR="00113FDD" w:rsidRPr="00A74D8F" w:rsidRDefault="00EB2520" w:rsidP="00E74997">
            <w:pPr>
              <w:jc w:val="right"/>
              <w:rPr>
                <w:sz w:val="26"/>
                <w:szCs w:val="26"/>
              </w:rPr>
            </w:pPr>
            <w:r w:rsidRPr="00A74D8F">
              <w:rPr>
                <w:sz w:val="26"/>
                <w:szCs w:val="26"/>
              </w:rPr>
              <w:t>3</w:t>
            </w:r>
          </w:p>
        </w:tc>
      </w:tr>
      <w:tr w:rsidR="00A74D8F" w:rsidRPr="00A74D8F" w14:paraId="4027244D" w14:textId="77777777" w:rsidTr="00E74997">
        <w:tc>
          <w:tcPr>
            <w:tcW w:w="8897" w:type="dxa"/>
            <w:gridSpan w:val="2"/>
          </w:tcPr>
          <w:p w14:paraId="6ABA6F65" w14:textId="77777777" w:rsidR="00113FDD" w:rsidRPr="00A74D8F" w:rsidRDefault="00113FDD" w:rsidP="00E74997">
            <w:pPr>
              <w:rPr>
                <w:sz w:val="26"/>
                <w:szCs w:val="26"/>
              </w:rPr>
            </w:pPr>
            <w:r w:rsidRPr="00A74D8F">
              <w:rPr>
                <w:sz w:val="26"/>
                <w:szCs w:val="26"/>
              </w:rPr>
              <w:t>ĐIỀU KHOẢN VÀ ĐIỀU KIỆN</w:t>
            </w:r>
          </w:p>
          <w:p w14:paraId="0D505800" w14:textId="77777777" w:rsidR="00113FDD" w:rsidRPr="00A74D8F" w:rsidRDefault="00113FDD" w:rsidP="00E74997">
            <w:pPr>
              <w:rPr>
                <w:sz w:val="26"/>
                <w:szCs w:val="26"/>
              </w:rPr>
            </w:pPr>
          </w:p>
        </w:tc>
        <w:tc>
          <w:tcPr>
            <w:tcW w:w="851" w:type="dxa"/>
          </w:tcPr>
          <w:p w14:paraId="5E4CB776" w14:textId="77777777" w:rsidR="00113FDD" w:rsidRPr="00A74D8F" w:rsidRDefault="00EB2520" w:rsidP="00E74997">
            <w:pPr>
              <w:jc w:val="right"/>
              <w:rPr>
                <w:sz w:val="26"/>
                <w:szCs w:val="26"/>
              </w:rPr>
            </w:pPr>
            <w:r w:rsidRPr="00A74D8F">
              <w:rPr>
                <w:sz w:val="26"/>
                <w:szCs w:val="26"/>
              </w:rPr>
              <w:t>6</w:t>
            </w:r>
          </w:p>
        </w:tc>
      </w:tr>
      <w:tr w:rsidR="00A74D8F" w:rsidRPr="00A74D8F" w14:paraId="67FCFFDF" w14:textId="77777777" w:rsidTr="00E74997">
        <w:tc>
          <w:tcPr>
            <w:tcW w:w="2660" w:type="dxa"/>
          </w:tcPr>
          <w:p w14:paraId="38A8702B" w14:textId="77777777" w:rsidR="00113FDD" w:rsidRPr="00A74D8F" w:rsidRDefault="00113FDD" w:rsidP="00E74997">
            <w:pPr>
              <w:rPr>
                <w:sz w:val="26"/>
                <w:szCs w:val="26"/>
              </w:rPr>
            </w:pPr>
            <w:r w:rsidRPr="00A74D8F">
              <w:rPr>
                <w:sz w:val="26"/>
                <w:szCs w:val="26"/>
              </w:rPr>
              <w:tab/>
              <w:t>Phần I</w:t>
            </w:r>
          </w:p>
        </w:tc>
        <w:tc>
          <w:tcPr>
            <w:tcW w:w="6237" w:type="dxa"/>
          </w:tcPr>
          <w:p w14:paraId="30E4056D" w14:textId="77777777" w:rsidR="00113FDD" w:rsidRPr="00A74D8F" w:rsidRDefault="00A906C6" w:rsidP="00E74997">
            <w:pPr>
              <w:rPr>
                <w:sz w:val="26"/>
                <w:szCs w:val="26"/>
              </w:rPr>
            </w:pPr>
            <w:r w:rsidRPr="00A74D8F">
              <w:rPr>
                <w:sz w:val="26"/>
                <w:szCs w:val="26"/>
              </w:rPr>
              <w:t xml:space="preserve">THANH TOÁN </w:t>
            </w:r>
            <w:r w:rsidR="00113FDD" w:rsidRPr="00A74D8F">
              <w:rPr>
                <w:sz w:val="26"/>
                <w:szCs w:val="26"/>
              </w:rPr>
              <w:t xml:space="preserve">TIỀN THUÊ, PHÍ DỊCH VỤ VÀ </w:t>
            </w:r>
            <w:r w:rsidRPr="00A74D8F">
              <w:rPr>
                <w:sz w:val="26"/>
                <w:szCs w:val="26"/>
              </w:rPr>
              <w:t xml:space="preserve">    </w:t>
            </w:r>
            <w:r w:rsidR="00113FDD" w:rsidRPr="00A74D8F">
              <w:rPr>
                <w:sz w:val="26"/>
                <w:szCs w:val="26"/>
              </w:rPr>
              <w:t>CÁC KHOẢN THANH TOÁN KHÁC</w:t>
            </w:r>
          </w:p>
          <w:p w14:paraId="36B0FE57" w14:textId="77777777" w:rsidR="00113FDD" w:rsidRPr="00A74D8F" w:rsidRDefault="00113FDD" w:rsidP="00E74997">
            <w:pPr>
              <w:rPr>
                <w:sz w:val="26"/>
                <w:szCs w:val="26"/>
              </w:rPr>
            </w:pPr>
          </w:p>
        </w:tc>
        <w:tc>
          <w:tcPr>
            <w:tcW w:w="851" w:type="dxa"/>
          </w:tcPr>
          <w:p w14:paraId="3F1A1DFB" w14:textId="77777777" w:rsidR="00113FDD" w:rsidRPr="00A74D8F" w:rsidRDefault="001722E0" w:rsidP="00E74997">
            <w:pPr>
              <w:jc w:val="right"/>
              <w:rPr>
                <w:sz w:val="26"/>
                <w:szCs w:val="26"/>
              </w:rPr>
            </w:pPr>
            <w:r w:rsidRPr="00A74D8F">
              <w:rPr>
                <w:sz w:val="26"/>
                <w:szCs w:val="26"/>
              </w:rPr>
              <w:t>6</w:t>
            </w:r>
          </w:p>
        </w:tc>
      </w:tr>
      <w:tr w:rsidR="00A74D8F" w:rsidRPr="00A74D8F" w14:paraId="562746A3" w14:textId="77777777" w:rsidTr="00E74997">
        <w:tc>
          <w:tcPr>
            <w:tcW w:w="2660" w:type="dxa"/>
          </w:tcPr>
          <w:p w14:paraId="6FF0F81C" w14:textId="77777777" w:rsidR="00113FDD" w:rsidRPr="00A74D8F" w:rsidRDefault="00113FDD" w:rsidP="00E74997">
            <w:pPr>
              <w:rPr>
                <w:sz w:val="26"/>
                <w:szCs w:val="26"/>
              </w:rPr>
            </w:pPr>
            <w:r w:rsidRPr="00A74D8F">
              <w:rPr>
                <w:sz w:val="26"/>
                <w:szCs w:val="26"/>
              </w:rPr>
              <w:tab/>
              <w:t>Phần II</w:t>
            </w:r>
          </w:p>
        </w:tc>
        <w:tc>
          <w:tcPr>
            <w:tcW w:w="6237" w:type="dxa"/>
          </w:tcPr>
          <w:p w14:paraId="0A6B2BCF" w14:textId="77777777" w:rsidR="00113FDD" w:rsidRPr="00A74D8F" w:rsidRDefault="000F652B" w:rsidP="00E74997">
            <w:pPr>
              <w:rPr>
                <w:sz w:val="26"/>
                <w:szCs w:val="26"/>
              </w:rPr>
            </w:pPr>
            <w:r w:rsidRPr="00A74D8F">
              <w:rPr>
                <w:sz w:val="26"/>
                <w:szCs w:val="26"/>
              </w:rPr>
              <w:t>TIỀN ĐẶT CỌC</w:t>
            </w:r>
          </w:p>
          <w:p w14:paraId="4C7C4B63" w14:textId="77777777" w:rsidR="00113FDD" w:rsidRPr="00A74D8F" w:rsidRDefault="00113FDD" w:rsidP="00E74997">
            <w:pPr>
              <w:rPr>
                <w:sz w:val="26"/>
                <w:szCs w:val="26"/>
              </w:rPr>
            </w:pPr>
          </w:p>
        </w:tc>
        <w:tc>
          <w:tcPr>
            <w:tcW w:w="851" w:type="dxa"/>
          </w:tcPr>
          <w:p w14:paraId="5764EEBA" w14:textId="77777777" w:rsidR="00113FDD" w:rsidRPr="00A74D8F" w:rsidRDefault="001722E0" w:rsidP="00E74997">
            <w:pPr>
              <w:jc w:val="right"/>
              <w:rPr>
                <w:sz w:val="26"/>
                <w:szCs w:val="26"/>
              </w:rPr>
            </w:pPr>
            <w:r w:rsidRPr="00A74D8F">
              <w:rPr>
                <w:sz w:val="26"/>
                <w:szCs w:val="26"/>
              </w:rPr>
              <w:t>9</w:t>
            </w:r>
          </w:p>
        </w:tc>
      </w:tr>
      <w:tr w:rsidR="00A74D8F" w:rsidRPr="00A74D8F" w14:paraId="74A6FA35" w14:textId="77777777" w:rsidTr="00E74997">
        <w:tc>
          <w:tcPr>
            <w:tcW w:w="2660" w:type="dxa"/>
          </w:tcPr>
          <w:p w14:paraId="3BCDB8BA" w14:textId="77777777" w:rsidR="00113FDD" w:rsidRPr="00A74D8F" w:rsidRDefault="00113FDD" w:rsidP="00E74997">
            <w:pPr>
              <w:rPr>
                <w:sz w:val="26"/>
                <w:szCs w:val="26"/>
              </w:rPr>
            </w:pPr>
            <w:r w:rsidRPr="00A74D8F">
              <w:rPr>
                <w:sz w:val="26"/>
                <w:szCs w:val="26"/>
              </w:rPr>
              <w:tab/>
              <w:t>Phần III</w:t>
            </w:r>
          </w:p>
        </w:tc>
        <w:tc>
          <w:tcPr>
            <w:tcW w:w="6237" w:type="dxa"/>
          </w:tcPr>
          <w:p w14:paraId="5E34856B" w14:textId="77777777" w:rsidR="000F652B" w:rsidRPr="00A74D8F" w:rsidRDefault="000F652B" w:rsidP="000F652B">
            <w:pPr>
              <w:rPr>
                <w:sz w:val="26"/>
                <w:szCs w:val="26"/>
              </w:rPr>
            </w:pPr>
            <w:r w:rsidRPr="00A74D8F">
              <w:rPr>
                <w:sz w:val="26"/>
                <w:szCs w:val="26"/>
              </w:rPr>
              <w:t>NGHĨA VỤ CỦA BÊN CHO THUÊ</w:t>
            </w:r>
          </w:p>
          <w:p w14:paraId="1FEF4F83" w14:textId="77777777" w:rsidR="00113FDD" w:rsidRPr="00A74D8F" w:rsidRDefault="00113FDD" w:rsidP="00E74997">
            <w:pPr>
              <w:rPr>
                <w:sz w:val="26"/>
                <w:szCs w:val="26"/>
              </w:rPr>
            </w:pPr>
          </w:p>
        </w:tc>
        <w:tc>
          <w:tcPr>
            <w:tcW w:w="851" w:type="dxa"/>
          </w:tcPr>
          <w:p w14:paraId="3ACA0ECF" w14:textId="77777777" w:rsidR="00113FDD" w:rsidRPr="00A74D8F" w:rsidRDefault="001722E0" w:rsidP="00E74997">
            <w:pPr>
              <w:jc w:val="right"/>
              <w:rPr>
                <w:sz w:val="26"/>
                <w:szCs w:val="26"/>
              </w:rPr>
            </w:pPr>
            <w:r w:rsidRPr="00A74D8F">
              <w:rPr>
                <w:sz w:val="26"/>
                <w:szCs w:val="26"/>
              </w:rPr>
              <w:t>10</w:t>
            </w:r>
          </w:p>
        </w:tc>
      </w:tr>
      <w:tr w:rsidR="00A74D8F" w:rsidRPr="00A74D8F" w14:paraId="158E3FC1" w14:textId="77777777" w:rsidTr="00E74997">
        <w:tc>
          <w:tcPr>
            <w:tcW w:w="2660" w:type="dxa"/>
          </w:tcPr>
          <w:p w14:paraId="44D9A962" w14:textId="77777777" w:rsidR="00113FDD" w:rsidRPr="00A74D8F" w:rsidRDefault="00113FDD" w:rsidP="00E74997">
            <w:pPr>
              <w:rPr>
                <w:sz w:val="26"/>
                <w:szCs w:val="26"/>
              </w:rPr>
            </w:pPr>
            <w:r w:rsidRPr="00A74D8F">
              <w:rPr>
                <w:sz w:val="26"/>
                <w:szCs w:val="26"/>
              </w:rPr>
              <w:tab/>
              <w:t>Phần IV</w:t>
            </w:r>
          </w:p>
        </w:tc>
        <w:tc>
          <w:tcPr>
            <w:tcW w:w="6237" w:type="dxa"/>
          </w:tcPr>
          <w:p w14:paraId="6D43DE41" w14:textId="77777777" w:rsidR="00113FDD" w:rsidRPr="00A74D8F" w:rsidRDefault="00113FDD" w:rsidP="00E74997">
            <w:pPr>
              <w:rPr>
                <w:sz w:val="26"/>
                <w:szCs w:val="26"/>
              </w:rPr>
            </w:pPr>
            <w:r w:rsidRPr="00A74D8F">
              <w:rPr>
                <w:sz w:val="26"/>
                <w:szCs w:val="26"/>
              </w:rPr>
              <w:t>NGHĨA VỤ CỦA BÊN THUÊ</w:t>
            </w:r>
          </w:p>
          <w:p w14:paraId="5FB252A8" w14:textId="77777777" w:rsidR="00113FDD" w:rsidRPr="00A74D8F" w:rsidRDefault="00113FDD" w:rsidP="00E74997">
            <w:pPr>
              <w:rPr>
                <w:sz w:val="26"/>
                <w:szCs w:val="26"/>
              </w:rPr>
            </w:pPr>
          </w:p>
        </w:tc>
        <w:tc>
          <w:tcPr>
            <w:tcW w:w="851" w:type="dxa"/>
          </w:tcPr>
          <w:p w14:paraId="5719D85D" w14:textId="77777777" w:rsidR="00113FDD" w:rsidRPr="00A74D8F" w:rsidRDefault="001F42A5" w:rsidP="001722E0">
            <w:pPr>
              <w:jc w:val="right"/>
              <w:rPr>
                <w:sz w:val="26"/>
                <w:szCs w:val="26"/>
              </w:rPr>
            </w:pPr>
            <w:r w:rsidRPr="00A74D8F">
              <w:rPr>
                <w:sz w:val="26"/>
                <w:szCs w:val="26"/>
              </w:rPr>
              <w:t>1</w:t>
            </w:r>
            <w:r w:rsidR="001722E0" w:rsidRPr="00A74D8F">
              <w:rPr>
                <w:sz w:val="26"/>
                <w:szCs w:val="26"/>
              </w:rPr>
              <w:t>1</w:t>
            </w:r>
          </w:p>
        </w:tc>
      </w:tr>
      <w:tr w:rsidR="00A74D8F" w:rsidRPr="00A74D8F" w14:paraId="7303AD77" w14:textId="77777777" w:rsidTr="00E74997">
        <w:tc>
          <w:tcPr>
            <w:tcW w:w="2660" w:type="dxa"/>
          </w:tcPr>
          <w:p w14:paraId="0D308C09" w14:textId="77777777" w:rsidR="00113FDD" w:rsidRPr="00A74D8F" w:rsidRDefault="00113FDD" w:rsidP="00E74997">
            <w:pPr>
              <w:rPr>
                <w:sz w:val="26"/>
                <w:szCs w:val="26"/>
              </w:rPr>
            </w:pPr>
            <w:r w:rsidRPr="00A74D8F">
              <w:rPr>
                <w:sz w:val="26"/>
                <w:szCs w:val="26"/>
              </w:rPr>
              <w:tab/>
              <w:t>Phần V</w:t>
            </w:r>
          </w:p>
        </w:tc>
        <w:tc>
          <w:tcPr>
            <w:tcW w:w="6237" w:type="dxa"/>
          </w:tcPr>
          <w:p w14:paraId="1A78DC3C" w14:textId="77777777" w:rsidR="000F652B" w:rsidRPr="00A74D8F" w:rsidRDefault="000F652B" w:rsidP="000F652B">
            <w:pPr>
              <w:rPr>
                <w:sz w:val="26"/>
                <w:szCs w:val="26"/>
              </w:rPr>
            </w:pPr>
            <w:r w:rsidRPr="00A74D8F">
              <w:rPr>
                <w:sz w:val="26"/>
                <w:szCs w:val="26"/>
              </w:rPr>
              <w:t>CHẤM DỨT VÀ GIA HẠN HỢP ĐỒNG</w:t>
            </w:r>
          </w:p>
          <w:p w14:paraId="29A5AEA8" w14:textId="77777777" w:rsidR="00113FDD" w:rsidRPr="00A74D8F" w:rsidRDefault="00113FDD" w:rsidP="00E74997">
            <w:pPr>
              <w:rPr>
                <w:sz w:val="26"/>
                <w:szCs w:val="26"/>
              </w:rPr>
            </w:pPr>
          </w:p>
        </w:tc>
        <w:tc>
          <w:tcPr>
            <w:tcW w:w="851" w:type="dxa"/>
          </w:tcPr>
          <w:p w14:paraId="542A3A19" w14:textId="77777777" w:rsidR="00113FDD" w:rsidRPr="00A74D8F" w:rsidRDefault="00113FDD" w:rsidP="001722E0">
            <w:pPr>
              <w:jc w:val="right"/>
              <w:rPr>
                <w:sz w:val="26"/>
                <w:szCs w:val="26"/>
              </w:rPr>
            </w:pPr>
            <w:r w:rsidRPr="00A74D8F">
              <w:rPr>
                <w:sz w:val="26"/>
                <w:szCs w:val="26"/>
              </w:rPr>
              <w:t>1</w:t>
            </w:r>
            <w:r w:rsidR="001722E0" w:rsidRPr="00A74D8F">
              <w:rPr>
                <w:sz w:val="26"/>
                <w:szCs w:val="26"/>
              </w:rPr>
              <w:t>4</w:t>
            </w:r>
          </w:p>
        </w:tc>
      </w:tr>
      <w:tr w:rsidR="00A74D8F" w:rsidRPr="00A74D8F" w14:paraId="2D89CE33" w14:textId="77777777" w:rsidTr="00E74997">
        <w:tc>
          <w:tcPr>
            <w:tcW w:w="2660" w:type="dxa"/>
          </w:tcPr>
          <w:p w14:paraId="6F22AD02" w14:textId="77777777" w:rsidR="00113FDD" w:rsidRPr="00A74D8F" w:rsidRDefault="00113FDD" w:rsidP="00E74997">
            <w:pPr>
              <w:rPr>
                <w:sz w:val="26"/>
                <w:szCs w:val="26"/>
              </w:rPr>
            </w:pPr>
            <w:r w:rsidRPr="00A74D8F">
              <w:rPr>
                <w:sz w:val="26"/>
                <w:szCs w:val="26"/>
              </w:rPr>
              <w:tab/>
              <w:t>Phần VI</w:t>
            </w:r>
          </w:p>
        </w:tc>
        <w:tc>
          <w:tcPr>
            <w:tcW w:w="6237" w:type="dxa"/>
          </w:tcPr>
          <w:p w14:paraId="20540C75" w14:textId="77777777" w:rsidR="000F652B" w:rsidRPr="00A74D8F" w:rsidRDefault="000F652B" w:rsidP="000F652B">
            <w:pPr>
              <w:rPr>
                <w:sz w:val="26"/>
                <w:szCs w:val="26"/>
              </w:rPr>
            </w:pPr>
            <w:r w:rsidRPr="00A74D8F">
              <w:rPr>
                <w:sz w:val="26"/>
                <w:szCs w:val="26"/>
              </w:rPr>
              <w:t>XỬ LÝ VI PHẠM</w:t>
            </w:r>
          </w:p>
          <w:p w14:paraId="536E992D" w14:textId="77777777" w:rsidR="00113FDD" w:rsidRPr="00A74D8F" w:rsidRDefault="00113FDD" w:rsidP="00E74997">
            <w:pPr>
              <w:rPr>
                <w:sz w:val="26"/>
                <w:szCs w:val="26"/>
              </w:rPr>
            </w:pPr>
          </w:p>
        </w:tc>
        <w:tc>
          <w:tcPr>
            <w:tcW w:w="851" w:type="dxa"/>
          </w:tcPr>
          <w:p w14:paraId="54F747C9" w14:textId="77777777" w:rsidR="00113FDD" w:rsidRPr="00A74D8F" w:rsidRDefault="001F42A5" w:rsidP="001722E0">
            <w:pPr>
              <w:jc w:val="right"/>
              <w:rPr>
                <w:sz w:val="26"/>
                <w:szCs w:val="26"/>
              </w:rPr>
            </w:pPr>
            <w:r w:rsidRPr="00A74D8F">
              <w:rPr>
                <w:sz w:val="26"/>
                <w:szCs w:val="26"/>
              </w:rPr>
              <w:t>1</w:t>
            </w:r>
            <w:r w:rsidR="001722E0" w:rsidRPr="00A74D8F">
              <w:rPr>
                <w:sz w:val="26"/>
                <w:szCs w:val="26"/>
              </w:rPr>
              <w:t>6</w:t>
            </w:r>
          </w:p>
        </w:tc>
      </w:tr>
      <w:tr w:rsidR="00A74D8F" w:rsidRPr="00A74D8F" w14:paraId="3463E8C4" w14:textId="77777777" w:rsidTr="00E74997">
        <w:tc>
          <w:tcPr>
            <w:tcW w:w="2660" w:type="dxa"/>
          </w:tcPr>
          <w:p w14:paraId="1AB84EC0" w14:textId="77777777" w:rsidR="00113FDD" w:rsidRPr="00A74D8F" w:rsidRDefault="00113FDD" w:rsidP="00E74997">
            <w:pPr>
              <w:rPr>
                <w:sz w:val="26"/>
                <w:szCs w:val="26"/>
              </w:rPr>
            </w:pPr>
            <w:r w:rsidRPr="00A74D8F">
              <w:rPr>
                <w:sz w:val="26"/>
                <w:szCs w:val="26"/>
              </w:rPr>
              <w:tab/>
              <w:t>Phần VII</w:t>
            </w:r>
          </w:p>
        </w:tc>
        <w:tc>
          <w:tcPr>
            <w:tcW w:w="6237" w:type="dxa"/>
          </w:tcPr>
          <w:p w14:paraId="2BB1D585" w14:textId="77777777" w:rsidR="000F652B" w:rsidRPr="00A74D8F" w:rsidRDefault="000F652B" w:rsidP="000F652B">
            <w:pPr>
              <w:rPr>
                <w:sz w:val="26"/>
                <w:szCs w:val="26"/>
              </w:rPr>
            </w:pPr>
            <w:r w:rsidRPr="00A74D8F">
              <w:rPr>
                <w:sz w:val="26"/>
                <w:szCs w:val="26"/>
              </w:rPr>
              <w:t>CÁC ĐIỀU KIỆN ĐẶC BIỆT</w:t>
            </w:r>
          </w:p>
          <w:p w14:paraId="60592AE1" w14:textId="77777777" w:rsidR="00113FDD" w:rsidRPr="00A74D8F" w:rsidRDefault="00113FDD" w:rsidP="00E74997">
            <w:pPr>
              <w:rPr>
                <w:sz w:val="26"/>
                <w:szCs w:val="26"/>
              </w:rPr>
            </w:pPr>
          </w:p>
        </w:tc>
        <w:tc>
          <w:tcPr>
            <w:tcW w:w="851" w:type="dxa"/>
          </w:tcPr>
          <w:p w14:paraId="57CED23A" w14:textId="77777777" w:rsidR="00113FDD" w:rsidRPr="00A74D8F" w:rsidRDefault="001F42A5" w:rsidP="001722E0">
            <w:pPr>
              <w:jc w:val="right"/>
              <w:rPr>
                <w:sz w:val="26"/>
                <w:szCs w:val="26"/>
              </w:rPr>
            </w:pPr>
            <w:r w:rsidRPr="00A74D8F">
              <w:rPr>
                <w:sz w:val="26"/>
                <w:szCs w:val="26"/>
              </w:rPr>
              <w:t>1</w:t>
            </w:r>
            <w:r w:rsidR="001722E0" w:rsidRPr="00A74D8F">
              <w:rPr>
                <w:sz w:val="26"/>
                <w:szCs w:val="26"/>
              </w:rPr>
              <w:t>7</w:t>
            </w:r>
          </w:p>
        </w:tc>
      </w:tr>
      <w:tr w:rsidR="00A74D8F" w:rsidRPr="00A74D8F" w14:paraId="56A39072" w14:textId="77777777" w:rsidTr="00E74997">
        <w:tc>
          <w:tcPr>
            <w:tcW w:w="2660" w:type="dxa"/>
          </w:tcPr>
          <w:p w14:paraId="77E57E0B" w14:textId="77777777" w:rsidR="00113FDD" w:rsidRPr="00A74D8F" w:rsidRDefault="00113FDD" w:rsidP="00E74997">
            <w:pPr>
              <w:rPr>
                <w:sz w:val="26"/>
                <w:szCs w:val="26"/>
              </w:rPr>
            </w:pPr>
            <w:r w:rsidRPr="00A74D8F">
              <w:rPr>
                <w:sz w:val="26"/>
                <w:szCs w:val="26"/>
              </w:rPr>
              <w:tab/>
              <w:t>Phần VIII</w:t>
            </w:r>
          </w:p>
        </w:tc>
        <w:tc>
          <w:tcPr>
            <w:tcW w:w="6237" w:type="dxa"/>
          </w:tcPr>
          <w:p w14:paraId="3A2159D7" w14:textId="77777777" w:rsidR="00113FDD" w:rsidRPr="00A74D8F" w:rsidRDefault="00FC0401" w:rsidP="00E74997">
            <w:pPr>
              <w:rPr>
                <w:sz w:val="26"/>
                <w:szCs w:val="26"/>
              </w:rPr>
            </w:pPr>
            <w:r w:rsidRPr="00A74D8F">
              <w:rPr>
                <w:sz w:val="26"/>
                <w:szCs w:val="26"/>
              </w:rPr>
              <w:t>CÁC ĐIỀU KHOẢN KHÁC</w:t>
            </w:r>
          </w:p>
        </w:tc>
        <w:tc>
          <w:tcPr>
            <w:tcW w:w="851" w:type="dxa"/>
          </w:tcPr>
          <w:p w14:paraId="2C807209" w14:textId="77777777" w:rsidR="00113FDD" w:rsidRPr="00A74D8F" w:rsidRDefault="001F42A5" w:rsidP="001722E0">
            <w:pPr>
              <w:jc w:val="right"/>
              <w:rPr>
                <w:sz w:val="26"/>
                <w:szCs w:val="26"/>
              </w:rPr>
            </w:pPr>
            <w:r w:rsidRPr="00A74D8F">
              <w:rPr>
                <w:sz w:val="26"/>
                <w:szCs w:val="26"/>
              </w:rPr>
              <w:t>1</w:t>
            </w:r>
            <w:r w:rsidR="001722E0" w:rsidRPr="00A74D8F">
              <w:rPr>
                <w:sz w:val="26"/>
                <w:szCs w:val="26"/>
              </w:rPr>
              <w:t>9</w:t>
            </w:r>
          </w:p>
        </w:tc>
      </w:tr>
      <w:tr w:rsidR="00A74D8F" w:rsidRPr="00A74D8F" w14:paraId="216FA933" w14:textId="77777777" w:rsidTr="00E74997">
        <w:tc>
          <w:tcPr>
            <w:tcW w:w="2660" w:type="dxa"/>
          </w:tcPr>
          <w:p w14:paraId="5BE942B3" w14:textId="77777777" w:rsidR="001F42A5" w:rsidRPr="00A74D8F" w:rsidRDefault="001F42A5" w:rsidP="00E74997">
            <w:pPr>
              <w:rPr>
                <w:sz w:val="26"/>
                <w:szCs w:val="26"/>
              </w:rPr>
            </w:pPr>
          </w:p>
        </w:tc>
        <w:tc>
          <w:tcPr>
            <w:tcW w:w="6237" w:type="dxa"/>
          </w:tcPr>
          <w:p w14:paraId="1EB0AC57" w14:textId="77777777" w:rsidR="001F42A5" w:rsidRPr="00A74D8F" w:rsidRDefault="001F42A5" w:rsidP="00E74997">
            <w:pPr>
              <w:rPr>
                <w:sz w:val="26"/>
                <w:szCs w:val="26"/>
              </w:rPr>
            </w:pPr>
          </w:p>
        </w:tc>
        <w:tc>
          <w:tcPr>
            <w:tcW w:w="851" w:type="dxa"/>
          </w:tcPr>
          <w:p w14:paraId="7AD03AE0" w14:textId="77777777" w:rsidR="001F42A5" w:rsidRPr="00A74D8F" w:rsidRDefault="001F42A5" w:rsidP="00E74997">
            <w:pPr>
              <w:jc w:val="right"/>
              <w:rPr>
                <w:sz w:val="26"/>
                <w:szCs w:val="26"/>
              </w:rPr>
            </w:pPr>
          </w:p>
        </w:tc>
      </w:tr>
      <w:tr w:rsidR="00A74D8F" w:rsidRPr="00A74D8F" w14:paraId="53A65DBE" w14:textId="77777777" w:rsidTr="00E74997">
        <w:tc>
          <w:tcPr>
            <w:tcW w:w="2660" w:type="dxa"/>
          </w:tcPr>
          <w:p w14:paraId="53BACCE3" w14:textId="77777777" w:rsidR="00113FDD" w:rsidRPr="00A74D8F" w:rsidRDefault="00113FDD" w:rsidP="00E74997">
            <w:pPr>
              <w:rPr>
                <w:sz w:val="26"/>
                <w:szCs w:val="26"/>
              </w:rPr>
            </w:pPr>
            <w:r w:rsidRPr="00A74D8F">
              <w:rPr>
                <w:sz w:val="26"/>
                <w:szCs w:val="26"/>
              </w:rPr>
              <w:t>PHỤ LỤC A</w:t>
            </w:r>
          </w:p>
        </w:tc>
        <w:tc>
          <w:tcPr>
            <w:tcW w:w="6237" w:type="dxa"/>
          </w:tcPr>
          <w:p w14:paraId="4053059E" w14:textId="77777777" w:rsidR="00113FDD" w:rsidRPr="00A74D8F" w:rsidRDefault="00113FDD" w:rsidP="00E74997">
            <w:pPr>
              <w:rPr>
                <w:sz w:val="26"/>
                <w:szCs w:val="26"/>
              </w:rPr>
            </w:pPr>
            <w:r w:rsidRPr="00A74D8F">
              <w:rPr>
                <w:sz w:val="26"/>
                <w:szCs w:val="26"/>
              </w:rPr>
              <w:t>SƠ ĐỒ MẶT BẰNG</w:t>
            </w:r>
          </w:p>
          <w:p w14:paraId="4C0B607B" w14:textId="77777777" w:rsidR="00113FDD" w:rsidRPr="00A74D8F" w:rsidRDefault="00113FDD" w:rsidP="00E74997">
            <w:pPr>
              <w:rPr>
                <w:sz w:val="26"/>
                <w:szCs w:val="26"/>
              </w:rPr>
            </w:pPr>
          </w:p>
        </w:tc>
        <w:tc>
          <w:tcPr>
            <w:tcW w:w="851" w:type="dxa"/>
          </w:tcPr>
          <w:p w14:paraId="6B811F9B" w14:textId="77777777" w:rsidR="00113FDD" w:rsidRPr="00A74D8F" w:rsidRDefault="00113FDD" w:rsidP="001722E0">
            <w:pPr>
              <w:jc w:val="right"/>
              <w:rPr>
                <w:sz w:val="26"/>
                <w:szCs w:val="26"/>
              </w:rPr>
            </w:pPr>
            <w:r w:rsidRPr="00A74D8F">
              <w:rPr>
                <w:sz w:val="26"/>
                <w:szCs w:val="26"/>
              </w:rPr>
              <w:t>2</w:t>
            </w:r>
            <w:r w:rsidR="00C42484" w:rsidRPr="00A74D8F">
              <w:rPr>
                <w:sz w:val="26"/>
                <w:szCs w:val="26"/>
              </w:rPr>
              <w:t>0</w:t>
            </w:r>
          </w:p>
        </w:tc>
      </w:tr>
      <w:tr w:rsidR="00A74D8F" w:rsidRPr="00A74D8F" w14:paraId="41F94231" w14:textId="77777777" w:rsidTr="00E74997">
        <w:tc>
          <w:tcPr>
            <w:tcW w:w="2660" w:type="dxa"/>
          </w:tcPr>
          <w:p w14:paraId="3067132C" w14:textId="77777777" w:rsidR="00113FDD" w:rsidRPr="00A74D8F" w:rsidRDefault="00113FDD" w:rsidP="00E74997">
            <w:pPr>
              <w:rPr>
                <w:sz w:val="26"/>
                <w:szCs w:val="26"/>
              </w:rPr>
            </w:pPr>
            <w:r w:rsidRPr="00A74D8F">
              <w:rPr>
                <w:sz w:val="26"/>
                <w:szCs w:val="26"/>
              </w:rPr>
              <w:t>PHỤ LỤC B</w:t>
            </w:r>
          </w:p>
        </w:tc>
        <w:tc>
          <w:tcPr>
            <w:tcW w:w="6237" w:type="dxa"/>
          </w:tcPr>
          <w:p w14:paraId="7D574DF5" w14:textId="77777777" w:rsidR="00113FDD" w:rsidRPr="00A74D8F" w:rsidRDefault="00113FDD" w:rsidP="00E74997">
            <w:pPr>
              <w:rPr>
                <w:sz w:val="26"/>
                <w:szCs w:val="26"/>
              </w:rPr>
            </w:pPr>
            <w:r w:rsidRPr="00A74D8F">
              <w:rPr>
                <w:sz w:val="26"/>
                <w:szCs w:val="26"/>
              </w:rPr>
              <w:t>BIÊN BẢN BÀN GIAO MẶT BẰNG</w:t>
            </w:r>
          </w:p>
          <w:p w14:paraId="19569B14" w14:textId="77777777" w:rsidR="00113FDD" w:rsidRPr="00A74D8F" w:rsidRDefault="00113FDD" w:rsidP="00E74997">
            <w:pPr>
              <w:rPr>
                <w:sz w:val="26"/>
                <w:szCs w:val="26"/>
              </w:rPr>
            </w:pPr>
          </w:p>
        </w:tc>
        <w:tc>
          <w:tcPr>
            <w:tcW w:w="851" w:type="dxa"/>
          </w:tcPr>
          <w:p w14:paraId="2A881779" w14:textId="77777777" w:rsidR="00113FDD" w:rsidRPr="00A74D8F" w:rsidRDefault="00C42484" w:rsidP="00E74997">
            <w:pPr>
              <w:jc w:val="right"/>
              <w:rPr>
                <w:sz w:val="26"/>
                <w:szCs w:val="26"/>
              </w:rPr>
            </w:pPr>
            <w:r w:rsidRPr="00A74D8F">
              <w:rPr>
                <w:sz w:val="26"/>
                <w:szCs w:val="26"/>
              </w:rPr>
              <w:t>21</w:t>
            </w:r>
          </w:p>
        </w:tc>
      </w:tr>
      <w:tr w:rsidR="00A74D8F" w:rsidRPr="00A74D8F" w14:paraId="5099D39A" w14:textId="77777777" w:rsidTr="00E74997">
        <w:tc>
          <w:tcPr>
            <w:tcW w:w="2660" w:type="dxa"/>
          </w:tcPr>
          <w:p w14:paraId="126D2559" w14:textId="77777777" w:rsidR="00113FDD" w:rsidRPr="00A74D8F" w:rsidRDefault="00113FDD" w:rsidP="00E74997">
            <w:pPr>
              <w:rPr>
                <w:sz w:val="26"/>
                <w:szCs w:val="26"/>
              </w:rPr>
            </w:pPr>
          </w:p>
          <w:p w14:paraId="003E8F1E" w14:textId="77777777" w:rsidR="00113FDD" w:rsidRPr="00A74D8F" w:rsidRDefault="00113FDD" w:rsidP="00E74997">
            <w:pPr>
              <w:rPr>
                <w:sz w:val="26"/>
                <w:szCs w:val="26"/>
              </w:rPr>
            </w:pPr>
          </w:p>
          <w:p w14:paraId="7B0525D2" w14:textId="77777777" w:rsidR="00113FDD" w:rsidRPr="00A74D8F" w:rsidRDefault="00113FDD" w:rsidP="00E74997">
            <w:pPr>
              <w:rPr>
                <w:sz w:val="26"/>
                <w:szCs w:val="26"/>
              </w:rPr>
            </w:pPr>
          </w:p>
          <w:p w14:paraId="0F88E4C7" w14:textId="77777777" w:rsidR="00113FDD" w:rsidRPr="00A74D8F" w:rsidRDefault="00113FDD" w:rsidP="00E74997">
            <w:pPr>
              <w:rPr>
                <w:sz w:val="26"/>
                <w:szCs w:val="26"/>
              </w:rPr>
            </w:pPr>
          </w:p>
          <w:p w14:paraId="11BD4EFB" w14:textId="77777777" w:rsidR="00113FDD" w:rsidRPr="00A74D8F" w:rsidRDefault="00113FDD" w:rsidP="00E74997">
            <w:pPr>
              <w:rPr>
                <w:sz w:val="26"/>
                <w:szCs w:val="26"/>
              </w:rPr>
            </w:pPr>
          </w:p>
          <w:p w14:paraId="268BBEDD" w14:textId="77777777" w:rsidR="00113FDD" w:rsidRPr="00A74D8F" w:rsidRDefault="00113FDD" w:rsidP="00E74997">
            <w:pPr>
              <w:rPr>
                <w:sz w:val="26"/>
                <w:szCs w:val="26"/>
              </w:rPr>
            </w:pPr>
          </w:p>
          <w:p w14:paraId="5A25E94B" w14:textId="77777777" w:rsidR="00113FDD" w:rsidRPr="00A74D8F" w:rsidRDefault="00113FDD" w:rsidP="00E74997">
            <w:pPr>
              <w:rPr>
                <w:sz w:val="26"/>
                <w:szCs w:val="26"/>
              </w:rPr>
            </w:pPr>
          </w:p>
          <w:p w14:paraId="7B73C73F" w14:textId="77777777" w:rsidR="00113FDD" w:rsidRPr="00A74D8F" w:rsidRDefault="00113FDD" w:rsidP="00E74997">
            <w:pPr>
              <w:rPr>
                <w:sz w:val="26"/>
                <w:szCs w:val="26"/>
              </w:rPr>
            </w:pPr>
          </w:p>
          <w:p w14:paraId="23AFB666" w14:textId="77777777" w:rsidR="00113FDD" w:rsidRPr="00A74D8F" w:rsidRDefault="00113FDD" w:rsidP="00E74997">
            <w:pPr>
              <w:rPr>
                <w:sz w:val="26"/>
                <w:szCs w:val="26"/>
              </w:rPr>
            </w:pPr>
          </w:p>
          <w:p w14:paraId="26F519EF" w14:textId="77777777" w:rsidR="00113FDD" w:rsidRPr="00A74D8F" w:rsidRDefault="00113FDD" w:rsidP="00E74997">
            <w:pPr>
              <w:rPr>
                <w:sz w:val="26"/>
                <w:szCs w:val="26"/>
              </w:rPr>
            </w:pPr>
          </w:p>
          <w:p w14:paraId="23F0A61D" w14:textId="77777777" w:rsidR="00113FDD" w:rsidRPr="00A74D8F" w:rsidRDefault="00113FDD" w:rsidP="00E74997">
            <w:pPr>
              <w:rPr>
                <w:sz w:val="26"/>
                <w:szCs w:val="26"/>
              </w:rPr>
            </w:pPr>
          </w:p>
          <w:p w14:paraId="62217A87" w14:textId="77777777" w:rsidR="00113FDD" w:rsidRPr="00A74D8F" w:rsidRDefault="00113FDD" w:rsidP="00E74997">
            <w:pPr>
              <w:rPr>
                <w:sz w:val="26"/>
                <w:szCs w:val="26"/>
              </w:rPr>
            </w:pPr>
          </w:p>
          <w:p w14:paraId="39667EA3" w14:textId="77777777" w:rsidR="00113FDD" w:rsidRPr="00A74D8F" w:rsidRDefault="00113FDD" w:rsidP="00E74997">
            <w:pPr>
              <w:rPr>
                <w:sz w:val="26"/>
                <w:szCs w:val="26"/>
              </w:rPr>
            </w:pPr>
          </w:p>
          <w:p w14:paraId="2C14F4C7" w14:textId="77777777" w:rsidR="00113FDD" w:rsidRPr="00A74D8F" w:rsidRDefault="00113FDD" w:rsidP="00E74997">
            <w:pPr>
              <w:rPr>
                <w:sz w:val="26"/>
                <w:szCs w:val="26"/>
              </w:rPr>
            </w:pPr>
          </w:p>
          <w:p w14:paraId="3AFF4DA9" w14:textId="77777777" w:rsidR="00113FDD" w:rsidRPr="00A74D8F" w:rsidRDefault="00113FDD" w:rsidP="00E74997">
            <w:pPr>
              <w:rPr>
                <w:sz w:val="26"/>
                <w:szCs w:val="26"/>
              </w:rPr>
            </w:pPr>
          </w:p>
          <w:p w14:paraId="6F531E4A" w14:textId="77777777" w:rsidR="00113FDD" w:rsidRPr="00A74D8F" w:rsidRDefault="00113FDD" w:rsidP="00E74997">
            <w:pPr>
              <w:rPr>
                <w:sz w:val="26"/>
                <w:szCs w:val="26"/>
              </w:rPr>
            </w:pPr>
          </w:p>
          <w:p w14:paraId="62BDEB2D" w14:textId="77777777" w:rsidR="00113FDD" w:rsidRPr="00A74D8F" w:rsidRDefault="00113FDD" w:rsidP="00E74997">
            <w:pPr>
              <w:rPr>
                <w:sz w:val="26"/>
                <w:szCs w:val="26"/>
              </w:rPr>
            </w:pPr>
          </w:p>
          <w:p w14:paraId="2AF40593" w14:textId="77777777" w:rsidR="00113FDD" w:rsidRPr="00A74D8F" w:rsidRDefault="00113FDD" w:rsidP="00E74997">
            <w:pPr>
              <w:rPr>
                <w:sz w:val="26"/>
                <w:szCs w:val="26"/>
              </w:rPr>
            </w:pPr>
          </w:p>
          <w:p w14:paraId="6E86A547" w14:textId="77777777" w:rsidR="00113FDD" w:rsidRPr="00A74D8F" w:rsidRDefault="00113FDD" w:rsidP="00E74997">
            <w:pPr>
              <w:rPr>
                <w:sz w:val="26"/>
                <w:szCs w:val="26"/>
              </w:rPr>
            </w:pPr>
          </w:p>
        </w:tc>
        <w:tc>
          <w:tcPr>
            <w:tcW w:w="6237" w:type="dxa"/>
          </w:tcPr>
          <w:p w14:paraId="3E7F7C92" w14:textId="77777777" w:rsidR="00113FDD" w:rsidRPr="00A74D8F" w:rsidRDefault="00113FDD" w:rsidP="00E74997">
            <w:pPr>
              <w:rPr>
                <w:sz w:val="26"/>
                <w:szCs w:val="26"/>
              </w:rPr>
            </w:pPr>
          </w:p>
        </w:tc>
        <w:tc>
          <w:tcPr>
            <w:tcW w:w="851" w:type="dxa"/>
          </w:tcPr>
          <w:p w14:paraId="3BDAB68B" w14:textId="77777777" w:rsidR="00113FDD" w:rsidRPr="00A74D8F" w:rsidRDefault="00113FDD" w:rsidP="00E74997">
            <w:pPr>
              <w:jc w:val="right"/>
              <w:rPr>
                <w:sz w:val="26"/>
                <w:szCs w:val="26"/>
              </w:rPr>
            </w:pPr>
          </w:p>
        </w:tc>
      </w:tr>
    </w:tbl>
    <w:p w14:paraId="3857A45F" w14:textId="77777777" w:rsidR="00E35C64" w:rsidRPr="00A74D8F" w:rsidRDefault="00E35C64" w:rsidP="00E35C64">
      <w:pPr>
        <w:rPr>
          <w:vanish/>
        </w:rPr>
      </w:pPr>
    </w:p>
    <w:tbl>
      <w:tblPr>
        <w:tblW w:w="0" w:type="auto"/>
        <w:tblLook w:val="04A0" w:firstRow="1" w:lastRow="0" w:firstColumn="1" w:lastColumn="0" w:noHBand="0" w:noVBand="1"/>
      </w:tblPr>
      <w:tblGrid>
        <w:gridCol w:w="2053"/>
        <w:gridCol w:w="7018"/>
      </w:tblGrid>
      <w:tr w:rsidR="00A74D8F" w:rsidRPr="00A74D8F" w14:paraId="1F04A4C9" w14:textId="77777777" w:rsidTr="00E74997">
        <w:tc>
          <w:tcPr>
            <w:tcW w:w="2093" w:type="dxa"/>
          </w:tcPr>
          <w:p w14:paraId="154999CB" w14:textId="77777777" w:rsidR="006255E0" w:rsidRPr="00A74D8F" w:rsidRDefault="006255E0" w:rsidP="00E74997">
            <w:pPr>
              <w:jc w:val="center"/>
              <w:rPr>
                <w:b/>
                <w:sz w:val="26"/>
                <w:szCs w:val="26"/>
              </w:rPr>
            </w:pPr>
          </w:p>
        </w:tc>
        <w:tc>
          <w:tcPr>
            <w:tcW w:w="7149" w:type="dxa"/>
          </w:tcPr>
          <w:p w14:paraId="439DCCF3" w14:textId="77777777" w:rsidR="00FC0401" w:rsidRPr="00A74D8F" w:rsidRDefault="00FC0401" w:rsidP="00B83D34">
            <w:pPr>
              <w:jc w:val="center"/>
              <w:rPr>
                <w:b/>
                <w:sz w:val="26"/>
                <w:szCs w:val="26"/>
                <w:lang w:val="vi-VN"/>
              </w:rPr>
            </w:pPr>
          </w:p>
          <w:p w14:paraId="17CC55B4" w14:textId="77777777" w:rsidR="00FC0401" w:rsidRPr="00A74D8F" w:rsidRDefault="00FC0401" w:rsidP="00CC0744">
            <w:pPr>
              <w:rPr>
                <w:b/>
                <w:sz w:val="26"/>
                <w:szCs w:val="26"/>
                <w:lang w:val="vi-VN"/>
              </w:rPr>
            </w:pPr>
          </w:p>
          <w:p w14:paraId="1500A28D" w14:textId="77777777" w:rsidR="006255E0" w:rsidRPr="00A74D8F" w:rsidRDefault="00B83D34" w:rsidP="00B83D34">
            <w:pPr>
              <w:jc w:val="center"/>
              <w:rPr>
                <w:b/>
                <w:sz w:val="26"/>
                <w:szCs w:val="26"/>
                <w:lang w:val="vi-VN"/>
              </w:rPr>
            </w:pPr>
            <w:r w:rsidRPr="00A74D8F">
              <w:rPr>
                <w:b/>
                <w:sz w:val="26"/>
                <w:szCs w:val="26"/>
                <w:lang w:val="vi-VN"/>
              </w:rPr>
              <w:t>CỘNG HÒA XÃ HỘI CHỦ NGHĨA VIỆT NAM</w:t>
            </w:r>
          </w:p>
          <w:p w14:paraId="5468ABA0" w14:textId="77777777" w:rsidR="00684245" w:rsidRPr="00A74D8F" w:rsidRDefault="00684245" w:rsidP="00684245">
            <w:pPr>
              <w:jc w:val="center"/>
              <w:rPr>
                <w:b/>
                <w:sz w:val="26"/>
                <w:szCs w:val="26"/>
                <w:lang w:val="vi-VN"/>
              </w:rPr>
            </w:pPr>
            <w:r w:rsidRPr="00A74D8F">
              <w:rPr>
                <w:b/>
                <w:sz w:val="26"/>
                <w:szCs w:val="26"/>
                <w:lang w:val="vi-VN"/>
              </w:rPr>
              <w:lastRenderedPageBreak/>
              <w:t>CỘNG HÒA XÃ HỘI CHỦ NGHĨA VIỆT NAM</w:t>
            </w:r>
          </w:p>
          <w:p w14:paraId="4E8D0000" w14:textId="77777777" w:rsidR="006255E0" w:rsidRPr="00A74D8F" w:rsidRDefault="00B83D34" w:rsidP="00B83D34">
            <w:pPr>
              <w:pStyle w:val="Heading4"/>
              <w:spacing w:before="0" w:after="0"/>
              <w:jc w:val="center"/>
              <w:rPr>
                <w:rFonts w:ascii="Times New Roman" w:hAnsi="Times New Roman"/>
              </w:rPr>
            </w:pPr>
            <w:r w:rsidRPr="00A74D8F">
              <w:rPr>
                <w:rFonts w:ascii="Times New Roman" w:hAnsi="Times New Roman" w:hint="eastAsia"/>
                <w:noProof/>
                <w:lang w:val="vi-VN" w:eastAsia="ja-JP"/>
              </w:rPr>
              <mc:AlternateContent>
                <mc:Choice Requires="wps">
                  <w:drawing>
                    <wp:anchor distT="0" distB="0" distL="114300" distR="114300" simplePos="0" relativeHeight="251661312" behindDoc="0" locked="0" layoutInCell="1" allowOverlap="1" wp14:anchorId="4044A716" wp14:editId="24CAD507">
                      <wp:simplePos x="0" y="0"/>
                      <wp:positionH relativeFrom="column">
                        <wp:posOffset>1090930</wp:posOffset>
                      </wp:positionH>
                      <wp:positionV relativeFrom="paragraph">
                        <wp:posOffset>167640</wp:posOffset>
                      </wp:positionV>
                      <wp:extent cx="21336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2133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68FD84"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5.9pt,13.2pt" to="253.9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" strokecolor="black [3213]" strokeweight=".5pt">
                      <v:stroke joinstyle="miter"/>
                    </v:line>
                  </w:pict>
                </mc:Fallback>
              </mc:AlternateContent>
            </w:r>
            <w:r w:rsidRPr="00A74D8F">
              <w:rPr>
                <w:rFonts w:ascii="Times New Roman" w:hAnsi="Times New Roman" w:hint="eastAsia"/>
              </w:rPr>
              <w:t>Đ</w:t>
            </w:r>
            <w:r w:rsidRPr="00A74D8F">
              <w:rPr>
                <w:rFonts w:ascii="Times New Roman" w:hAnsi="Times New Roman"/>
              </w:rPr>
              <w:t>ộc lập - Tự do - Hạnh phúc</w:t>
            </w:r>
          </w:p>
          <w:p w14:paraId="1245E8E7" w14:textId="77777777" w:rsidR="006255E0" w:rsidRPr="00A74D8F" w:rsidRDefault="006255E0" w:rsidP="00E74997">
            <w:pPr>
              <w:widowControl w:val="0"/>
              <w:spacing w:line="288" w:lineRule="auto"/>
              <w:jc w:val="center"/>
              <w:rPr>
                <w:sz w:val="26"/>
                <w:szCs w:val="26"/>
              </w:rPr>
            </w:pPr>
          </w:p>
        </w:tc>
      </w:tr>
    </w:tbl>
    <w:p w14:paraId="103275B5" w14:textId="77777777" w:rsidR="006255E0" w:rsidRPr="00A74D8F" w:rsidRDefault="00FC0401" w:rsidP="006255E0">
      <w:pPr>
        <w:jc w:val="center"/>
        <w:rPr>
          <w:b/>
          <w:sz w:val="26"/>
          <w:szCs w:val="26"/>
        </w:rPr>
      </w:pPr>
      <w:r w:rsidRPr="00A74D8F">
        <w:rPr>
          <w:b/>
          <w:noProof/>
          <w:sz w:val="26"/>
          <w:szCs w:val="26"/>
          <w:lang w:val="vi-VN" w:eastAsia="ja-JP"/>
        </w:rPr>
        <w:lastRenderedPageBreak/>
        <w:drawing>
          <wp:anchor distT="0" distB="0" distL="114300" distR="114300" simplePos="0" relativeHeight="251660288" behindDoc="0" locked="0" layoutInCell="1" allowOverlap="1" wp14:anchorId="145B45D0" wp14:editId="0C91EEFE">
            <wp:simplePos x="0" y="0"/>
            <wp:positionH relativeFrom="column">
              <wp:posOffset>22860</wp:posOffset>
            </wp:positionH>
            <wp:positionV relativeFrom="paragraph">
              <wp:posOffset>-909955</wp:posOffset>
            </wp:positionV>
            <wp:extent cx="1181100" cy="1181100"/>
            <wp:effectExtent l="0" t="0" r="0" b="0"/>
            <wp:wrapNone/>
            <wp:docPr id="4" name="Picture 4" descr="Description: Description: D:\BAO 's documents\Bộ tài liệu bán hàng\8. MOU,hop dong, bien ban thanh ly mau chung\QT.11.04 Hop dong thue VP\Logo _ QTSC Software City ( Nền tro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BAO 's documents\Bộ tài liệu bán hàng\8. MOU,hop dong, bien ban thanh ly mau chung\QT.11.04 Hop dong thue VP\Logo _ QTSC Software City ( Nền tron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DA6D8D" w14:textId="77777777" w:rsidR="006255E0" w:rsidRPr="00A74D8F" w:rsidRDefault="006255E0" w:rsidP="006255E0">
      <w:pPr>
        <w:jc w:val="center"/>
        <w:rPr>
          <w:b/>
          <w:bCs/>
          <w:sz w:val="34"/>
          <w:szCs w:val="26"/>
        </w:rPr>
      </w:pPr>
      <w:r w:rsidRPr="00A74D8F">
        <w:rPr>
          <w:b/>
          <w:bCs/>
          <w:sz w:val="34"/>
          <w:szCs w:val="26"/>
        </w:rPr>
        <w:t>THỎA THUẬN</w:t>
      </w:r>
    </w:p>
    <w:p w14:paraId="28A9C165" w14:textId="77777777" w:rsidR="006255E0" w:rsidRPr="00A74D8F" w:rsidRDefault="006255E0" w:rsidP="006255E0">
      <w:pPr>
        <w:jc w:val="center"/>
        <w:rPr>
          <w:bCs/>
          <w:sz w:val="34"/>
          <w:szCs w:val="26"/>
          <w:lang w:val="vi-VN"/>
        </w:rPr>
      </w:pPr>
      <w:commentRangeStart w:id="1"/>
      <w:r w:rsidRPr="00A74D8F">
        <w:rPr>
          <w:b/>
          <w:bCs/>
          <w:sz w:val="34"/>
          <w:szCs w:val="26"/>
        </w:rPr>
        <w:t>Số. …../HĐ-QTSC</w:t>
      </w:r>
      <w:commentRangeEnd w:id="1"/>
      <w:r w:rsidR="00230C15" w:rsidRPr="00A74D8F">
        <w:rPr>
          <w:rStyle w:val="CommentReference"/>
        </w:rPr>
        <w:commentReference w:id="1"/>
      </w:r>
    </w:p>
    <w:p w14:paraId="136D0D3F" w14:textId="77777777" w:rsidR="006255E0" w:rsidRPr="00A74D8F" w:rsidRDefault="006255E0" w:rsidP="006255E0">
      <w:pPr>
        <w:ind w:left="720"/>
        <w:jc w:val="both"/>
        <w:rPr>
          <w:b/>
          <w:bCs/>
          <w:sz w:val="26"/>
          <w:szCs w:val="26"/>
        </w:rPr>
      </w:pPr>
    </w:p>
    <w:p w14:paraId="59A1DD49" w14:textId="77777777" w:rsidR="00113FDD" w:rsidRPr="00A74D8F" w:rsidRDefault="006255E0" w:rsidP="00142520">
      <w:pPr>
        <w:pStyle w:val="BodyText"/>
        <w:numPr>
          <w:ilvl w:val="0"/>
          <w:numId w:val="8"/>
        </w:numPr>
        <w:tabs>
          <w:tab w:val="clear" w:pos="720"/>
        </w:tabs>
        <w:spacing w:before="60" w:after="60"/>
        <w:ind w:left="426"/>
        <w:rPr>
          <w:i/>
          <w:sz w:val="26"/>
          <w:szCs w:val="26"/>
        </w:rPr>
      </w:pPr>
      <w:r w:rsidRPr="00A74D8F">
        <w:rPr>
          <w:i/>
          <w:sz w:val="26"/>
          <w:szCs w:val="26"/>
        </w:rPr>
        <w:t>Căn cứ yêu cầu thuê văn phòng tại Tòa nhà QTSC Building 9 trong Công</w:t>
      </w:r>
      <w:r w:rsidR="00113FDD" w:rsidRPr="00A74D8F">
        <w:rPr>
          <w:i/>
          <w:sz w:val="26"/>
          <w:szCs w:val="26"/>
        </w:rPr>
        <w:t xml:space="preserve"> viên Phần mềm Quang Trung của</w:t>
      </w:r>
      <w:r w:rsidR="00A04363" w:rsidRPr="00A74D8F">
        <w:rPr>
          <w:i/>
          <w:sz w:val="26"/>
          <w:szCs w:val="26"/>
        </w:rPr>
        <w:t xml:space="preserve"> Công ty </w:t>
      </w:r>
      <w:r w:rsidR="00AF6DEC" w:rsidRPr="00A74D8F">
        <w:rPr>
          <w:i/>
          <w:sz w:val="26"/>
          <w:szCs w:val="26"/>
        </w:rPr>
        <w:t>………</w:t>
      </w:r>
      <w:r w:rsidR="00A04363" w:rsidRPr="00A74D8F">
        <w:rPr>
          <w:i/>
          <w:sz w:val="26"/>
          <w:szCs w:val="26"/>
        </w:rPr>
        <w:t xml:space="preserve"> </w:t>
      </w:r>
      <w:r w:rsidR="005A0C27" w:rsidRPr="00A74D8F">
        <w:rPr>
          <w:i/>
          <w:sz w:val="26"/>
          <w:szCs w:val="26"/>
        </w:rPr>
        <w:t xml:space="preserve">do </w:t>
      </w:r>
      <w:r w:rsidR="00AF6DEC" w:rsidRPr="00A74D8F">
        <w:rPr>
          <w:i/>
          <w:sz w:val="26"/>
          <w:szCs w:val="26"/>
        </w:rPr>
        <w:t>…….</w:t>
      </w:r>
      <w:r w:rsidR="00A04363" w:rsidRPr="00A74D8F">
        <w:rPr>
          <w:i/>
          <w:sz w:val="26"/>
          <w:szCs w:val="26"/>
        </w:rPr>
        <w:t xml:space="preserve"> Tổng g</w:t>
      </w:r>
      <w:r w:rsidR="00775B06" w:rsidRPr="00A74D8F">
        <w:rPr>
          <w:i/>
          <w:sz w:val="26"/>
          <w:szCs w:val="26"/>
        </w:rPr>
        <w:t>iám đốc -</w:t>
      </w:r>
      <w:r w:rsidR="005A0C27" w:rsidRPr="00A74D8F">
        <w:rPr>
          <w:i/>
          <w:sz w:val="26"/>
          <w:szCs w:val="26"/>
        </w:rPr>
        <w:t xml:space="preserve"> </w:t>
      </w:r>
      <w:r w:rsidR="00992F97" w:rsidRPr="00A74D8F">
        <w:rPr>
          <w:i/>
          <w:sz w:val="26"/>
          <w:szCs w:val="26"/>
        </w:rPr>
        <w:t>làm đại diện;</w:t>
      </w:r>
    </w:p>
    <w:p w14:paraId="31B32A96" w14:textId="77777777" w:rsidR="00113FDD" w:rsidRPr="00A74D8F" w:rsidRDefault="00113FDD" w:rsidP="00113FDD">
      <w:pPr>
        <w:pStyle w:val="BodyText"/>
        <w:spacing w:before="60" w:after="60"/>
        <w:ind w:left="360"/>
        <w:rPr>
          <w:i/>
          <w:sz w:val="26"/>
          <w:szCs w:val="26"/>
        </w:rPr>
      </w:pPr>
    </w:p>
    <w:p w14:paraId="41759A01" w14:textId="77777777" w:rsidR="006255E0" w:rsidRPr="00A74D8F" w:rsidRDefault="00E35C64" w:rsidP="006255E0">
      <w:pPr>
        <w:pStyle w:val="BodyText"/>
        <w:spacing w:before="60" w:after="60"/>
        <w:rPr>
          <w:sz w:val="26"/>
          <w:szCs w:val="26"/>
        </w:rPr>
      </w:pPr>
      <w:commentRangeStart w:id="2"/>
      <w:r w:rsidRPr="00A74D8F">
        <w:rPr>
          <w:sz w:val="26"/>
          <w:szCs w:val="26"/>
        </w:rPr>
        <w:t>H</w:t>
      </w:r>
      <w:r w:rsidR="00085C09" w:rsidRPr="00A74D8F">
        <w:rPr>
          <w:sz w:val="26"/>
          <w:szCs w:val="26"/>
        </w:rPr>
        <w:t>ợp đồng này được lậ</w:t>
      </w:r>
      <w:r w:rsidR="00BF04CF" w:rsidRPr="00A74D8F">
        <w:rPr>
          <w:sz w:val="26"/>
          <w:szCs w:val="26"/>
        </w:rPr>
        <w:t xml:space="preserve">p vào ngày </w:t>
      </w:r>
      <w:sdt>
        <w:sdtPr>
          <w:rPr>
            <w:color w:val="FF0000"/>
            <w:sz w:val="26"/>
            <w:szCs w:val="26"/>
          </w:rPr>
          <w:tag w:val="ContractDate"/>
          <w:id w:val="83344867"/>
          <w:lock w:val="sdtLocked"/>
          <w:placeholder>
            <w:docPart w:val="B05FB3569D604751A4B38FC52887F137"/>
          </w:placeholder>
          <w15:appearance w15:val="hidden"/>
          <w:text/>
        </w:sdtPr>
        <w:sdtEndPr/>
        <w:sdtContent>
          <w:r w:rsidR="00023602">
            <w:rPr>
              <w:color w:val="FF0000"/>
              <w:sz w:val="26"/>
              <w:szCs w:val="26"/>
            </w:rPr>
            <w:t>04/04/2019</w:t>
          </w:r>
        </w:sdtContent>
      </w:sdt>
      <w:r w:rsidR="006255E0" w:rsidRPr="00A74D8F">
        <w:rPr>
          <w:sz w:val="26"/>
          <w:szCs w:val="26"/>
        </w:rPr>
        <w:t>, giữa:</w:t>
      </w:r>
      <w:commentRangeEnd w:id="2"/>
      <w:r w:rsidR="00230C15" w:rsidRPr="00A74D8F">
        <w:rPr>
          <w:rStyle w:val="CommentReference"/>
        </w:rPr>
        <w:commentReference w:id="2"/>
      </w:r>
    </w:p>
    <w:p w14:paraId="57A1E636" w14:textId="77777777" w:rsidR="006255E0" w:rsidRPr="00A74D8F" w:rsidRDefault="006255E0" w:rsidP="006255E0">
      <w:pPr>
        <w:pStyle w:val="BodyText"/>
        <w:spacing w:before="60" w:after="60"/>
        <w:rPr>
          <w:sz w:val="26"/>
          <w:szCs w:val="26"/>
        </w:rPr>
      </w:pPr>
    </w:p>
    <w:p w14:paraId="79099B40" w14:textId="77777777" w:rsidR="006255E0" w:rsidRPr="00A74D8F" w:rsidRDefault="006255E0" w:rsidP="00B70500">
      <w:pPr>
        <w:ind w:left="2127" w:hanging="2127"/>
        <w:jc w:val="both"/>
        <w:rPr>
          <w:b/>
          <w:sz w:val="26"/>
          <w:szCs w:val="26"/>
        </w:rPr>
      </w:pPr>
      <w:r w:rsidRPr="00A74D8F">
        <w:rPr>
          <w:b/>
          <w:sz w:val="26"/>
          <w:szCs w:val="26"/>
          <w:u w:val="single"/>
          <w:lang w:val="vi-VN"/>
        </w:rPr>
        <w:t>B</w:t>
      </w:r>
      <w:r w:rsidRPr="00A74D8F">
        <w:rPr>
          <w:b/>
          <w:sz w:val="26"/>
          <w:szCs w:val="26"/>
          <w:u w:val="single"/>
        </w:rPr>
        <w:t>ÊN CHO THUÊ:</w:t>
      </w:r>
      <w:r w:rsidRPr="00A74D8F">
        <w:rPr>
          <w:b/>
          <w:sz w:val="26"/>
          <w:szCs w:val="26"/>
        </w:rPr>
        <w:t xml:space="preserve"> </w:t>
      </w:r>
      <w:r w:rsidR="00ED1A76" w:rsidRPr="00A74D8F">
        <w:rPr>
          <w:b/>
          <w:sz w:val="26"/>
          <w:szCs w:val="26"/>
        </w:rPr>
        <w:t>CÔNG TY TNHH MỘT THÀNH VIÊN PHÁT TRIỂN CÔNG VIÊN PHẦN MỀM QUANG TRUNG</w:t>
      </w:r>
    </w:p>
    <w:p w14:paraId="0095ED33" w14:textId="77777777" w:rsidR="00B70500" w:rsidRPr="00A74D8F" w:rsidRDefault="00B70500" w:rsidP="00B70500">
      <w:pPr>
        <w:spacing w:before="60" w:after="60"/>
        <w:ind w:left="2127" w:hanging="2127"/>
        <w:jc w:val="both"/>
        <w:rPr>
          <w:sz w:val="26"/>
          <w:szCs w:val="26"/>
        </w:rPr>
      </w:pPr>
      <w:r w:rsidRPr="00A74D8F">
        <w:rPr>
          <w:sz w:val="26"/>
          <w:szCs w:val="26"/>
        </w:rPr>
        <w:t>Gi</w:t>
      </w:r>
      <w:r w:rsidRPr="00A74D8F">
        <w:rPr>
          <w:rFonts w:cs="Calibri"/>
          <w:sz w:val="26"/>
          <w:szCs w:val="26"/>
        </w:rPr>
        <w:t>ấ</w:t>
      </w:r>
      <w:r w:rsidRPr="00A74D8F">
        <w:rPr>
          <w:sz w:val="26"/>
          <w:szCs w:val="26"/>
        </w:rPr>
        <w:t>y ph</w:t>
      </w:r>
      <w:r w:rsidRPr="00A74D8F">
        <w:rPr>
          <w:rFonts w:cs=".VnArial"/>
          <w:sz w:val="26"/>
          <w:szCs w:val="26"/>
        </w:rPr>
        <w:t>é</w:t>
      </w:r>
      <w:r w:rsidRPr="00A74D8F">
        <w:rPr>
          <w:sz w:val="26"/>
          <w:szCs w:val="26"/>
        </w:rPr>
        <w:t xml:space="preserve">p </w:t>
      </w:r>
      <w:r w:rsidRPr="00A74D8F">
        <w:rPr>
          <w:rFonts w:cs="Calibri"/>
          <w:sz w:val="26"/>
          <w:szCs w:val="26"/>
        </w:rPr>
        <w:t>Đ</w:t>
      </w:r>
      <w:r w:rsidRPr="00A74D8F">
        <w:rPr>
          <w:sz w:val="26"/>
          <w:szCs w:val="26"/>
        </w:rPr>
        <w:t>KKD</w:t>
      </w:r>
      <w:r w:rsidRPr="00A74D8F">
        <w:rPr>
          <w:sz w:val="26"/>
          <w:szCs w:val="26"/>
        </w:rPr>
        <w:tab/>
        <w:t>: 0300591882 do S</w:t>
      </w:r>
      <w:r w:rsidRPr="00A74D8F">
        <w:rPr>
          <w:rFonts w:cs="Calibri"/>
          <w:sz w:val="26"/>
          <w:szCs w:val="26"/>
        </w:rPr>
        <w:t>ở</w:t>
      </w:r>
      <w:r w:rsidRPr="00A74D8F">
        <w:rPr>
          <w:sz w:val="26"/>
          <w:szCs w:val="26"/>
        </w:rPr>
        <w:t xml:space="preserve"> K</w:t>
      </w:r>
      <w:r w:rsidRPr="00A74D8F">
        <w:rPr>
          <w:rFonts w:cs="Calibri"/>
          <w:sz w:val="26"/>
          <w:szCs w:val="26"/>
        </w:rPr>
        <w:t>ế</w:t>
      </w:r>
      <w:r w:rsidRPr="00A74D8F">
        <w:rPr>
          <w:sz w:val="26"/>
          <w:szCs w:val="26"/>
        </w:rPr>
        <w:t xml:space="preserve"> ho</w:t>
      </w:r>
      <w:r w:rsidRPr="00A74D8F">
        <w:rPr>
          <w:rFonts w:cs="Calibri"/>
          <w:sz w:val="26"/>
          <w:szCs w:val="26"/>
        </w:rPr>
        <w:t>ạ</w:t>
      </w:r>
      <w:r w:rsidRPr="00A74D8F">
        <w:rPr>
          <w:sz w:val="26"/>
          <w:szCs w:val="26"/>
        </w:rPr>
        <w:t>ch v</w:t>
      </w:r>
      <w:r w:rsidRPr="00A74D8F">
        <w:rPr>
          <w:rFonts w:cs=".VnArial"/>
          <w:sz w:val="26"/>
          <w:szCs w:val="26"/>
        </w:rPr>
        <w:t>à</w:t>
      </w:r>
      <w:r w:rsidRPr="00A74D8F">
        <w:rPr>
          <w:sz w:val="26"/>
          <w:szCs w:val="26"/>
        </w:rPr>
        <w:t xml:space="preserve"> </w:t>
      </w:r>
      <w:r w:rsidRPr="00A74D8F">
        <w:rPr>
          <w:rFonts w:cs="Calibri"/>
          <w:sz w:val="26"/>
          <w:szCs w:val="26"/>
        </w:rPr>
        <w:t>Đầ</w:t>
      </w:r>
      <w:r w:rsidRPr="00A74D8F">
        <w:rPr>
          <w:sz w:val="26"/>
          <w:szCs w:val="26"/>
        </w:rPr>
        <w:t>u t</w:t>
      </w:r>
      <w:r w:rsidRPr="00A74D8F">
        <w:rPr>
          <w:rFonts w:cs="Calibri"/>
          <w:sz w:val="26"/>
          <w:szCs w:val="26"/>
        </w:rPr>
        <w:t>ư</w:t>
      </w:r>
      <w:r w:rsidRPr="00A74D8F">
        <w:rPr>
          <w:sz w:val="26"/>
          <w:szCs w:val="26"/>
        </w:rPr>
        <w:t xml:space="preserve"> Thành ph</w:t>
      </w:r>
      <w:r w:rsidRPr="00A74D8F">
        <w:rPr>
          <w:rFonts w:cs="Calibri"/>
          <w:sz w:val="26"/>
          <w:szCs w:val="26"/>
        </w:rPr>
        <w:t>ố</w:t>
      </w:r>
      <w:r w:rsidRPr="00A74D8F">
        <w:rPr>
          <w:sz w:val="26"/>
          <w:szCs w:val="26"/>
        </w:rPr>
        <w:t xml:space="preserve"> H</w:t>
      </w:r>
      <w:r w:rsidRPr="00A74D8F">
        <w:rPr>
          <w:rFonts w:cs=".VnArial"/>
          <w:sz w:val="26"/>
          <w:szCs w:val="26"/>
        </w:rPr>
        <w:t>ô</w:t>
      </w:r>
      <w:r w:rsidRPr="00A74D8F">
        <w:rPr>
          <w:sz w:val="26"/>
          <w:szCs w:val="26"/>
        </w:rPr>
        <w:t>̀ Chí Minh c</w:t>
      </w:r>
      <w:r w:rsidRPr="00A74D8F">
        <w:rPr>
          <w:rFonts w:cs="Calibri"/>
          <w:sz w:val="26"/>
          <w:szCs w:val="26"/>
        </w:rPr>
        <w:t>ấ</w:t>
      </w:r>
      <w:r w:rsidRPr="00A74D8F">
        <w:rPr>
          <w:sz w:val="26"/>
          <w:szCs w:val="26"/>
        </w:rPr>
        <w:t>p l</w:t>
      </w:r>
      <w:r w:rsidRPr="00A74D8F">
        <w:rPr>
          <w:rFonts w:cs="Calibri"/>
          <w:sz w:val="26"/>
          <w:szCs w:val="26"/>
        </w:rPr>
        <w:t>ầ</w:t>
      </w:r>
      <w:r w:rsidRPr="00A74D8F">
        <w:rPr>
          <w:sz w:val="26"/>
          <w:szCs w:val="26"/>
        </w:rPr>
        <w:t xml:space="preserve">n </w:t>
      </w:r>
      <w:r w:rsidRPr="00A74D8F">
        <w:rPr>
          <w:rFonts w:cs="Calibri"/>
          <w:sz w:val="26"/>
          <w:szCs w:val="26"/>
        </w:rPr>
        <w:t>đầ</w:t>
      </w:r>
      <w:r w:rsidRPr="00A74D8F">
        <w:rPr>
          <w:sz w:val="26"/>
          <w:szCs w:val="26"/>
        </w:rPr>
        <w:t>u ng</w:t>
      </w:r>
      <w:r w:rsidRPr="00A74D8F">
        <w:rPr>
          <w:rFonts w:cs=".VnArial"/>
          <w:sz w:val="26"/>
          <w:szCs w:val="26"/>
        </w:rPr>
        <w:t>à</w:t>
      </w:r>
      <w:r w:rsidRPr="00A74D8F">
        <w:rPr>
          <w:sz w:val="26"/>
          <w:szCs w:val="26"/>
        </w:rPr>
        <w:t>y 01/10/2010.</w:t>
      </w:r>
    </w:p>
    <w:p w14:paraId="12B97640" w14:textId="77777777" w:rsidR="007042FD" w:rsidRPr="00A74D8F" w:rsidRDefault="00B70500" w:rsidP="00B70500">
      <w:pPr>
        <w:spacing w:before="60" w:after="60"/>
        <w:ind w:left="2160" w:hanging="2160"/>
        <w:jc w:val="both"/>
        <w:rPr>
          <w:sz w:val="26"/>
          <w:szCs w:val="26"/>
        </w:rPr>
      </w:pPr>
      <w:r w:rsidRPr="00A74D8F">
        <w:rPr>
          <w:rFonts w:cs="Calibri"/>
          <w:sz w:val="26"/>
          <w:szCs w:val="26"/>
        </w:rPr>
        <w:t>Đị</w:t>
      </w:r>
      <w:r w:rsidRPr="00A74D8F">
        <w:rPr>
          <w:sz w:val="26"/>
          <w:szCs w:val="26"/>
        </w:rPr>
        <w:t>a ch</w:t>
      </w:r>
      <w:r w:rsidRPr="00A74D8F">
        <w:rPr>
          <w:rFonts w:cs="Calibri"/>
          <w:sz w:val="26"/>
          <w:szCs w:val="26"/>
        </w:rPr>
        <w:t>ỉ</w:t>
      </w:r>
      <w:r w:rsidRPr="00A74D8F">
        <w:rPr>
          <w:sz w:val="26"/>
          <w:szCs w:val="26"/>
        </w:rPr>
        <w:tab/>
        <w:t xml:space="preserve">: </w:t>
      </w:r>
      <w:r w:rsidR="00AD27AE" w:rsidRPr="00A74D8F">
        <w:rPr>
          <w:sz w:val="26"/>
          <w:szCs w:val="26"/>
        </w:rPr>
        <w:t>Số 97-101 Nguyễn Công Trứ, Ph</w:t>
      </w:r>
      <w:r w:rsidR="00AD27AE" w:rsidRPr="00A74D8F">
        <w:rPr>
          <w:rFonts w:hint="eastAsia"/>
          <w:sz w:val="26"/>
          <w:szCs w:val="26"/>
        </w:rPr>
        <w:t>ư</w:t>
      </w:r>
      <w:r w:rsidR="00AD27AE" w:rsidRPr="00A74D8F">
        <w:rPr>
          <w:sz w:val="26"/>
          <w:szCs w:val="26"/>
        </w:rPr>
        <w:t xml:space="preserve">ờng Nguyễn Thái Bình, </w:t>
      </w:r>
    </w:p>
    <w:p w14:paraId="6FFA3BFB" w14:textId="77777777" w:rsidR="00B70500" w:rsidRPr="00A74D8F" w:rsidRDefault="00AD27AE" w:rsidP="007042FD">
      <w:pPr>
        <w:spacing w:before="60" w:after="60"/>
        <w:ind w:left="2160"/>
        <w:jc w:val="both"/>
        <w:rPr>
          <w:sz w:val="26"/>
          <w:szCs w:val="26"/>
        </w:rPr>
      </w:pPr>
      <w:r w:rsidRPr="00A74D8F">
        <w:rPr>
          <w:sz w:val="26"/>
          <w:szCs w:val="26"/>
        </w:rPr>
        <w:t>Quận 1, Thành phố Hồ Chí Minh</w:t>
      </w:r>
    </w:p>
    <w:p w14:paraId="6DDC0381" w14:textId="77777777" w:rsidR="00B70500" w:rsidRPr="00A74D8F" w:rsidRDefault="00B70500" w:rsidP="00B70500">
      <w:pPr>
        <w:spacing w:before="60" w:after="60"/>
        <w:ind w:left="1440" w:hanging="1440"/>
        <w:jc w:val="both"/>
        <w:rPr>
          <w:sz w:val="26"/>
          <w:szCs w:val="26"/>
          <w:lang w:val="fr-FR"/>
        </w:rPr>
      </w:pPr>
      <w:r w:rsidRPr="00A74D8F">
        <w:rPr>
          <w:sz w:val="26"/>
          <w:szCs w:val="26"/>
          <w:lang w:val="fr-FR"/>
        </w:rPr>
        <w:t>Email</w:t>
      </w:r>
      <w:r w:rsidRPr="00A74D8F">
        <w:rPr>
          <w:sz w:val="26"/>
          <w:szCs w:val="26"/>
          <w:lang w:val="fr-FR"/>
        </w:rPr>
        <w:tab/>
      </w:r>
      <w:r w:rsidRPr="00A74D8F">
        <w:rPr>
          <w:sz w:val="26"/>
          <w:szCs w:val="26"/>
          <w:lang w:val="fr-FR"/>
        </w:rPr>
        <w:tab/>
        <w:t>: qtsc@qtsc.com.vn</w:t>
      </w:r>
    </w:p>
    <w:p w14:paraId="2C7F6313" w14:textId="77777777" w:rsidR="009A471B" w:rsidRPr="00A74D8F" w:rsidRDefault="00B70500" w:rsidP="00B70500">
      <w:pPr>
        <w:spacing w:before="60" w:after="60"/>
        <w:ind w:left="1440" w:hanging="1440"/>
        <w:jc w:val="both"/>
        <w:rPr>
          <w:sz w:val="26"/>
          <w:szCs w:val="26"/>
          <w:lang w:val="fr-FR"/>
        </w:rPr>
      </w:pPr>
      <w:r w:rsidRPr="00A74D8F">
        <w:rPr>
          <w:rFonts w:cs="Calibri"/>
          <w:sz w:val="26"/>
          <w:szCs w:val="26"/>
          <w:lang w:val="fr-FR"/>
        </w:rPr>
        <w:t>Đạ</w:t>
      </w:r>
      <w:r w:rsidRPr="00A74D8F">
        <w:rPr>
          <w:sz w:val="26"/>
          <w:szCs w:val="26"/>
          <w:lang w:val="fr-FR"/>
        </w:rPr>
        <w:t>i di</w:t>
      </w:r>
      <w:r w:rsidRPr="00A74D8F">
        <w:rPr>
          <w:rFonts w:cs=".VnArial"/>
          <w:sz w:val="26"/>
          <w:szCs w:val="26"/>
          <w:lang w:val="fr-FR"/>
        </w:rPr>
        <w:t>ê</w:t>
      </w:r>
      <w:r w:rsidRPr="00A74D8F">
        <w:rPr>
          <w:sz w:val="26"/>
          <w:szCs w:val="26"/>
          <w:lang w:val="fr-FR"/>
        </w:rPr>
        <w:t>̣n b</w:t>
      </w:r>
      <w:r w:rsidRPr="00A74D8F">
        <w:rPr>
          <w:rFonts w:cs="Calibri"/>
          <w:sz w:val="26"/>
          <w:szCs w:val="26"/>
          <w:lang w:val="fr-FR"/>
        </w:rPr>
        <w:t>ở</w:t>
      </w:r>
      <w:r w:rsidRPr="00A74D8F">
        <w:rPr>
          <w:sz w:val="26"/>
          <w:szCs w:val="26"/>
          <w:lang w:val="fr-FR"/>
        </w:rPr>
        <w:t>i</w:t>
      </w:r>
      <w:r w:rsidRPr="00A74D8F">
        <w:rPr>
          <w:sz w:val="26"/>
          <w:szCs w:val="26"/>
          <w:lang w:val="fr-FR"/>
        </w:rPr>
        <w:tab/>
      </w:r>
      <w:r w:rsidRPr="00A74D8F">
        <w:rPr>
          <w:sz w:val="26"/>
          <w:szCs w:val="26"/>
          <w:lang w:val="fr-FR"/>
        </w:rPr>
        <w:tab/>
        <w:t xml:space="preserve">: </w:t>
      </w:r>
    </w:p>
    <w:p w14:paraId="2E08A971" w14:textId="77777777" w:rsidR="00B70500" w:rsidRPr="00A74D8F" w:rsidRDefault="00B70500" w:rsidP="00B70500">
      <w:pPr>
        <w:spacing w:before="60" w:after="60"/>
        <w:ind w:left="1440" w:hanging="1440"/>
        <w:jc w:val="both"/>
        <w:rPr>
          <w:sz w:val="26"/>
          <w:szCs w:val="26"/>
          <w:lang w:val="fr-FR"/>
        </w:rPr>
      </w:pPr>
      <w:r w:rsidRPr="00A74D8F">
        <w:rPr>
          <w:sz w:val="26"/>
          <w:szCs w:val="26"/>
          <w:lang w:val="fr-FR"/>
        </w:rPr>
        <w:t>Ch</w:t>
      </w:r>
      <w:r w:rsidRPr="00A74D8F">
        <w:rPr>
          <w:rFonts w:cs="Calibri"/>
          <w:sz w:val="26"/>
          <w:szCs w:val="26"/>
          <w:lang w:val="fr-FR"/>
        </w:rPr>
        <w:t>ứ</w:t>
      </w:r>
      <w:r w:rsidRPr="00A74D8F">
        <w:rPr>
          <w:sz w:val="26"/>
          <w:szCs w:val="26"/>
          <w:lang w:val="fr-FR"/>
        </w:rPr>
        <w:t>c v</w:t>
      </w:r>
      <w:r w:rsidRPr="00A74D8F">
        <w:rPr>
          <w:rFonts w:cs="Calibri"/>
          <w:sz w:val="26"/>
          <w:szCs w:val="26"/>
          <w:lang w:val="fr-FR"/>
        </w:rPr>
        <w:t>ụ</w:t>
      </w:r>
      <w:r w:rsidR="009A471B" w:rsidRPr="00A74D8F">
        <w:rPr>
          <w:rFonts w:cs="Calibri"/>
          <w:sz w:val="26"/>
          <w:szCs w:val="26"/>
          <w:lang w:val="fr-FR"/>
        </w:rPr>
        <w:tab/>
      </w:r>
      <w:r w:rsidR="009A471B" w:rsidRPr="00A74D8F">
        <w:rPr>
          <w:rFonts w:cs="Calibri"/>
          <w:sz w:val="26"/>
          <w:szCs w:val="26"/>
          <w:lang w:val="fr-FR"/>
        </w:rPr>
        <w:tab/>
      </w:r>
      <w:r w:rsidRPr="00A74D8F">
        <w:rPr>
          <w:sz w:val="26"/>
          <w:szCs w:val="26"/>
          <w:lang w:val="fr-FR"/>
        </w:rPr>
        <w:t xml:space="preserve">: </w:t>
      </w:r>
    </w:p>
    <w:p w14:paraId="1D593037" w14:textId="77777777" w:rsidR="00B70500" w:rsidRPr="00A74D8F" w:rsidRDefault="00B70500" w:rsidP="00972DC4">
      <w:pPr>
        <w:pStyle w:val="Heading2"/>
        <w:tabs>
          <w:tab w:val="left" w:pos="990"/>
        </w:tabs>
        <w:contextualSpacing/>
        <w:jc w:val="left"/>
        <w:rPr>
          <w:rFonts w:ascii="Times New Roman" w:hAnsi="Times New Roman"/>
          <w:b w:val="0"/>
          <w:sz w:val="26"/>
          <w:szCs w:val="26"/>
          <w:lang w:val="fr-FR"/>
        </w:rPr>
      </w:pPr>
    </w:p>
    <w:p w14:paraId="019B717F" w14:textId="77777777" w:rsidR="00972DC4" w:rsidRPr="00A74D8F" w:rsidRDefault="006255E0" w:rsidP="00972DC4">
      <w:pPr>
        <w:pStyle w:val="Heading2"/>
        <w:tabs>
          <w:tab w:val="left" w:pos="990"/>
        </w:tabs>
        <w:contextualSpacing/>
        <w:jc w:val="left"/>
        <w:rPr>
          <w:rFonts w:ascii="Times New Roman" w:hAnsi="Times New Roman"/>
          <w:sz w:val="26"/>
          <w:szCs w:val="26"/>
          <w:u w:val="single"/>
        </w:rPr>
      </w:pPr>
      <w:commentRangeStart w:id="3"/>
      <w:r w:rsidRPr="00A74D8F">
        <w:rPr>
          <w:rFonts w:ascii="Times New Roman" w:hAnsi="Times New Roman"/>
          <w:sz w:val="26"/>
          <w:szCs w:val="26"/>
          <w:u w:val="single"/>
        </w:rPr>
        <w:t>BÊN THUÊ:</w:t>
      </w:r>
      <w:r w:rsidR="00B70500" w:rsidRPr="00A74D8F">
        <w:rPr>
          <w:rFonts w:ascii="Times New Roman" w:hAnsi="Times New Roman"/>
          <w:sz w:val="26"/>
          <w:szCs w:val="26"/>
        </w:rPr>
        <w:t xml:space="preserve"> </w:t>
      </w:r>
      <w:r w:rsidR="00BF04CF" w:rsidRPr="00A74D8F">
        <w:rPr>
          <w:rFonts w:ascii="Times New Roman" w:hAnsi="Times New Roman"/>
          <w:sz w:val="26"/>
          <w:szCs w:val="26"/>
        </w:rPr>
        <w:t xml:space="preserve"> </w:t>
      </w:r>
      <w:sdt>
        <w:sdtPr>
          <w:rPr>
            <w:rFonts w:ascii="Times New Roman" w:hAnsi="Times New Roman"/>
            <w:color w:val="FF0000"/>
            <w:sz w:val="26"/>
            <w:szCs w:val="26"/>
          </w:rPr>
          <w:tag w:val="BEnterprise"/>
          <w:id w:val="-518084021"/>
          <w:lock w:val="sdtLocked"/>
          <w:placeholder>
            <w:docPart w:val="02FA1CEFE8214893BCF4DAA325A01935"/>
          </w:placeholder>
          <w15:appearance w15:val="hidden"/>
          <w:text/>
        </w:sdtPr>
        <w:sdtEndPr/>
        <w:sdtContent>
          <w:r w:rsidR="00023602">
            <w:rPr>
              <w:rFonts w:ascii="Times New Roman" w:hAnsi="Times New Roman"/>
              <w:color w:val="FF0000"/>
              <w:sz w:val="26"/>
              <w:szCs w:val="26"/>
            </w:rPr>
            <w:t>A</w:t>
          </w:r>
        </w:sdtContent>
      </w:sdt>
    </w:p>
    <w:p w14:paraId="435DBB80" w14:textId="77777777" w:rsidR="00AF6DEC" w:rsidRPr="00A74D8F" w:rsidRDefault="00B70500" w:rsidP="00B70500">
      <w:pPr>
        <w:tabs>
          <w:tab w:val="left" w:pos="1418"/>
        </w:tabs>
        <w:spacing w:before="120" w:after="60"/>
        <w:ind w:left="2160" w:hanging="2160"/>
        <w:jc w:val="both"/>
        <w:rPr>
          <w:sz w:val="26"/>
          <w:szCs w:val="26"/>
        </w:rPr>
      </w:pPr>
      <w:r w:rsidRPr="00A74D8F">
        <w:rPr>
          <w:sz w:val="26"/>
          <w:szCs w:val="26"/>
        </w:rPr>
        <w:t>Giấy CNĐKKD</w:t>
      </w:r>
      <w:r w:rsidRPr="00A74D8F">
        <w:rPr>
          <w:sz w:val="26"/>
          <w:szCs w:val="26"/>
        </w:rPr>
        <w:tab/>
        <w:t xml:space="preserve">: </w:t>
      </w:r>
      <w:sdt>
        <w:sdtPr>
          <w:rPr>
            <w:color w:val="FF0000"/>
            <w:sz w:val="26"/>
            <w:szCs w:val="26"/>
            <w:lang w:val="vi-VN"/>
          </w:rPr>
          <w:tag w:val="BBusinessRegistrationCertificate"/>
          <w:id w:val="-1384401738"/>
          <w:lock w:val="sdtLocked"/>
          <w:placeholder>
            <w:docPart w:val="CC1BA111B9B94D3791F4DA2E49D493C6"/>
          </w:placeholder>
          <w15:appearance w15:val="hidden"/>
          <w:text/>
        </w:sdtPr>
        <w:sdtEndPr/>
        <w:sdtContent>
          <w:r w:rsidR="00023602">
            <w:rPr>
              <w:color w:val="FF0000"/>
              <w:sz w:val="26"/>
              <w:szCs w:val="26"/>
            </w:rPr>
            <w:t>B</w:t>
          </w:r>
        </w:sdtContent>
      </w:sdt>
    </w:p>
    <w:p w14:paraId="7DEEF756" w14:textId="77777777" w:rsidR="006352C5" w:rsidRPr="00A74D8F" w:rsidRDefault="006352C5" w:rsidP="00B70500">
      <w:pPr>
        <w:tabs>
          <w:tab w:val="left" w:pos="1418"/>
        </w:tabs>
        <w:spacing w:before="120" w:after="60"/>
        <w:ind w:left="2160" w:hanging="2160"/>
        <w:jc w:val="both"/>
        <w:rPr>
          <w:sz w:val="26"/>
          <w:szCs w:val="26"/>
        </w:rPr>
      </w:pPr>
      <w:r w:rsidRPr="00A74D8F">
        <w:rPr>
          <w:sz w:val="26"/>
          <w:szCs w:val="26"/>
        </w:rPr>
        <w:t>Địa ch</w:t>
      </w:r>
      <w:r w:rsidR="00972DC4" w:rsidRPr="00A74D8F">
        <w:rPr>
          <w:sz w:val="26"/>
          <w:szCs w:val="26"/>
        </w:rPr>
        <w:t>ỉ</w:t>
      </w:r>
      <w:r w:rsidR="00972DC4" w:rsidRPr="00A74D8F">
        <w:rPr>
          <w:sz w:val="26"/>
          <w:szCs w:val="26"/>
        </w:rPr>
        <w:tab/>
      </w:r>
      <w:r w:rsidR="00B70500" w:rsidRPr="00A74D8F">
        <w:rPr>
          <w:sz w:val="26"/>
          <w:szCs w:val="26"/>
        </w:rPr>
        <w:tab/>
      </w:r>
      <w:r w:rsidR="00AF6DEC" w:rsidRPr="00A74D8F">
        <w:rPr>
          <w:sz w:val="26"/>
          <w:szCs w:val="26"/>
        </w:rPr>
        <w:t>:</w:t>
      </w:r>
      <w:r w:rsidR="00BF04CF" w:rsidRPr="00A74D8F">
        <w:rPr>
          <w:sz w:val="26"/>
          <w:szCs w:val="26"/>
        </w:rPr>
        <w:t xml:space="preserve"> </w:t>
      </w:r>
      <w:sdt>
        <w:sdtPr>
          <w:rPr>
            <w:color w:val="FF0000"/>
            <w:sz w:val="26"/>
            <w:szCs w:val="26"/>
            <w:lang w:val="vi-VN"/>
          </w:rPr>
          <w:tag w:val="BAddress"/>
          <w:id w:val="-875629953"/>
          <w:lock w:val="sdtLocked"/>
          <w:placeholder>
            <w:docPart w:val="AA9D5FF5C56C4B6DA71D7FD4815C7CC2"/>
          </w:placeholder>
          <w15:appearance w15:val="hidden"/>
          <w:text/>
        </w:sdtPr>
        <w:sdtEndPr/>
        <w:sdtContent>
          <w:r w:rsidR="00023602">
            <w:rPr>
              <w:color w:val="FF0000"/>
              <w:sz w:val="26"/>
              <w:szCs w:val="26"/>
              <w:lang w:val="vi-VN"/>
            </w:rPr>
            <w:t>C</w:t>
          </w:r>
        </w:sdtContent>
      </w:sdt>
    </w:p>
    <w:p w14:paraId="5393A1BE" w14:textId="77777777" w:rsidR="006352C5" w:rsidRPr="00A74D8F" w:rsidRDefault="006352C5" w:rsidP="00B70500">
      <w:pPr>
        <w:tabs>
          <w:tab w:val="left" w:pos="1418"/>
        </w:tabs>
        <w:spacing w:before="120" w:after="60"/>
        <w:ind w:left="1559" w:hanging="1559"/>
        <w:jc w:val="both"/>
        <w:rPr>
          <w:sz w:val="26"/>
          <w:szCs w:val="26"/>
        </w:rPr>
      </w:pPr>
      <w:r w:rsidRPr="00A74D8F">
        <w:rPr>
          <w:sz w:val="26"/>
          <w:szCs w:val="26"/>
        </w:rPr>
        <w:t>Email</w:t>
      </w:r>
      <w:r w:rsidRPr="00A74D8F">
        <w:rPr>
          <w:sz w:val="26"/>
          <w:szCs w:val="26"/>
        </w:rPr>
        <w:tab/>
      </w:r>
      <w:r w:rsidR="00B70500" w:rsidRPr="00A74D8F">
        <w:rPr>
          <w:sz w:val="26"/>
          <w:szCs w:val="26"/>
        </w:rPr>
        <w:tab/>
      </w:r>
      <w:r w:rsidR="00B70500" w:rsidRPr="00A74D8F">
        <w:rPr>
          <w:sz w:val="26"/>
          <w:szCs w:val="26"/>
        </w:rPr>
        <w:tab/>
      </w:r>
      <w:r w:rsidRPr="00A74D8F">
        <w:rPr>
          <w:sz w:val="26"/>
          <w:szCs w:val="26"/>
        </w:rPr>
        <w:t xml:space="preserve">: </w:t>
      </w:r>
      <w:sdt>
        <w:sdtPr>
          <w:rPr>
            <w:color w:val="FF0000"/>
            <w:sz w:val="26"/>
            <w:szCs w:val="26"/>
            <w:lang w:val="vi-VN"/>
          </w:rPr>
          <w:tag w:val="BEmail"/>
          <w:id w:val="-157623125"/>
          <w:lock w:val="sdtLocked"/>
          <w:placeholder>
            <w:docPart w:val="ADB0BC203F834E6E94B8A80AAC32C4EA"/>
          </w:placeholder>
          <w15:appearance w15:val="hidden"/>
          <w:text/>
        </w:sdtPr>
        <w:sdtEndPr/>
        <w:sdtContent>
          <w:r w:rsidR="00023602">
            <w:rPr>
              <w:color w:val="FF0000"/>
              <w:sz w:val="26"/>
              <w:szCs w:val="26"/>
            </w:rPr>
            <w:t>D</w:t>
          </w:r>
        </w:sdtContent>
      </w:sdt>
    </w:p>
    <w:p w14:paraId="61B0C778" w14:textId="77777777" w:rsidR="00AF6DEC" w:rsidRPr="00A74D8F" w:rsidRDefault="006352C5" w:rsidP="00B70500">
      <w:pPr>
        <w:tabs>
          <w:tab w:val="left" w:pos="1418"/>
        </w:tabs>
        <w:spacing w:before="120" w:after="60"/>
        <w:ind w:left="1559" w:hanging="1559"/>
        <w:jc w:val="both"/>
        <w:rPr>
          <w:sz w:val="26"/>
          <w:szCs w:val="26"/>
        </w:rPr>
      </w:pPr>
      <w:r w:rsidRPr="00A74D8F">
        <w:rPr>
          <w:sz w:val="26"/>
          <w:szCs w:val="26"/>
        </w:rPr>
        <w:t>Đại diện</w:t>
      </w:r>
      <w:r w:rsidRPr="00A74D8F">
        <w:rPr>
          <w:sz w:val="26"/>
          <w:szCs w:val="26"/>
        </w:rPr>
        <w:tab/>
      </w:r>
      <w:r w:rsidR="00B70500" w:rsidRPr="00A74D8F">
        <w:rPr>
          <w:sz w:val="26"/>
          <w:szCs w:val="26"/>
        </w:rPr>
        <w:tab/>
      </w:r>
      <w:r w:rsidR="00B70500" w:rsidRPr="00A74D8F">
        <w:rPr>
          <w:sz w:val="26"/>
          <w:szCs w:val="26"/>
        </w:rPr>
        <w:tab/>
      </w:r>
      <w:r w:rsidR="008C5EB1" w:rsidRPr="00A74D8F">
        <w:rPr>
          <w:sz w:val="26"/>
          <w:szCs w:val="26"/>
        </w:rPr>
        <w:t>:</w:t>
      </w:r>
      <w:r w:rsidR="00BF04CF" w:rsidRPr="00A74D8F">
        <w:rPr>
          <w:sz w:val="26"/>
          <w:szCs w:val="26"/>
        </w:rPr>
        <w:t xml:space="preserve"> </w:t>
      </w:r>
      <w:sdt>
        <w:sdtPr>
          <w:rPr>
            <w:color w:val="FF0000"/>
            <w:sz w:val="26"/>
            <w:szCs w:val="26"/>
            <w:lang w:val="vi-VN"/>
          </w:rPr>
          <w:tag w:val="BName"/>
          <w:id w:val="-1253891493"/>
          <w:lock w:val="sdtLocked"/>
          <w:placeholder>
            <w:docPart w:val="E0A3CC22479B4421832C0B24082FF2D1"/>
          </w:placeholder>
          <w15:appearance w15:val="hidden"/>
          <w:text/>
        </w:sdtPr>
        <w:sdtEndPr/>
        <w:sdtContent>
          <w:r w:rsidR="00023602">
            <w:rPr>
              <w:color w:val="FF0000"/>
              <w:sz w:val="26"/>
              <w:szCs w:val="26"/>
              <w:lang w:val="vi-VN"/>
            </w:rPr>
            <w:t>E</w:t>
          </w:r>
        </w:sdtContent>
      </w:sdt>
      <w:r w:rsidR="00AF6DEC" w:rsidRPr="00A74D8F">
        <w:rPr>
          <w:sz w:val="26"/>
          <w:szCs w:val="26"/>
        </w:rPr>
        <w:tab/>
      </w:r>
      <w:r w:rsidR="00AF6DEC" w:rsidRPr="00A74D8F">
        <w:rPr>
          <w:sz w:val="26"/>
          <w:szCs w:val="26"/>
        </w:rPr>
        <w:tab/>
      </w:r>
      <w:r w:rsidR="00AF6DEC" w:rsidRPr="00A74D8F">
        <w:rPr>
          <w:sz w:val="26"/>
          <w:szCs w:val="26"/>
        </w:rPr>
        <w:tab/>
      </w:r>
      <w:r w:rsidR="00AF6DEC" w:rsidRPr="00A74D8F">
        <w:rPr>
          <w:sz w:val="26"/>
          <w:szCs w:val="26"/>
        </w:rPr>
        <w:tab/>
      </w:r>
      <w:r w:rsidR="00E8055B" w:rsidRPr="00A74D8F">
        <w:rPr>
          <w:sz w:val="26"/>
          <w:szCs w:val="26"/>
        </w:rPr>
        <w:tab/>
      </w:r>
    </w:p>
    <w:p w14:paraId="55E13171" w14:textId="77777777" w:rsidR="006352C5" w:rsidRPr="00A74D8F" w:rsidRDefault="00AC4818" w:rsidP="00B70500">
      <w:pPr>
        <w:tabs>
          <w:tab w:val="left" w:pos="1418"/>
        </w:tabs>
        <w:spacing w:before="120" w:after="60"/>
        <w:ind w:left="1559" w:hanging="1559"/>
        <w:jc w:val="both"/>
        <w:rPr>
          <w:sz w:val="26"/>
          <w:szCs w:val="26"/>
        </w:rPr>
      </w:pPr>
      <w:r w:rsidRPr="00A74D8F">
        <w:rPr>
          <w:sz w:val="26"/>
          <w:szCs w:val="26"/>
        </w:rPr>
        <w:t xml:space="preserve">Chức vụ </w:t>
      </w:r>
      <w:commentRangeEnd w:id="3"/>
      <w:r w:rsidR="00230C15" w:rsidRPr="00A74D8F">
        <w:rPr>
          <w:rStyle w:val="CommentReference"/>
        </w:rPr>
        <w:commentReference w:id="3"/>
      </w:r>
      <w:r w:rsidR="00BF04CF" w:rsidRPr="00A74D8F">
        <w:rPr>
          <w:sz w:val="26"/>
          <w:szCs w:val="26"/>
        </w:rPr>
        <w:tab/>
      </w:r>
      <w:r w:rsidR="00BF04CF" w:rsidRPr="00A74D8F">
        <w:rPr>
          <w:sz w:val="26"/>
          <w:szCs w:val="26"/>
        </w:rPr>
        <w:tab/>
      </w:r>
      <w:r w:rsidR="00BF04CF" w:rsidRPr="00A74D8F">
        <w:rPr>
          <w:sz w:val="26"/>
          <w:szCs w:val="26"/>
        </w:rPr>
        <w:tab/>
        <w:t xml:space="preserve">: </w:t>
      </w:r>
      <w:sdt>
        <w:sdtPr>
          <w:rPr>
            <w:color w:val="FF0000"/>
            <w:sz w:val="26"/>
            <w:szCs w:val="26"/>
            <w:lang w:val="vi-VN"/>
          </w:rPr>
          <w:tag w:val="BRole"/>
          <w:id w:val="-644505713"/>
          <w:lock w:val="sdtLocked"/>
          <w:placeholder>
            <w:docPart w:val="2560F33092BD475E91C180FB2AC09164"/>
          </w:placeholder>
          <w15:appearance w15:val="hidden"/>
          <w:text/>
        </w:sdtPr>
        <w:sdtEndPr/>
        <w:sdtContent>
          <w:r w:rsidR="00023602">
            <w:rPr>
              <w:color w:val="FF0000"/>
              <w:sz w:val="26"/>
              <w:szCs w:val="26"/>
              <w:lang w:val="vi-VN"/>
            </w:rPr>
            <w:t>F</w:t>
          </w:r>
        </w:sdtContent>
      </w:sdt>
    </w:p>
    <w:p w14:paraId="3B3296A4" w14:textId="77777777" w:rsidR="006352C5" w:rsidRPr="00A74D8F" w:rsidRDefault="006352C5" w:rsidP="006352C5">
      <w:pPr>
        <w:tabs>
          <w:tab w:val="left" w:pos="2552"/>
        </w:tabs>
        <w:spacing w:before="120" w:after="60"/>
        <w:ind w:left="2835" w:hanging="2835"/>
        <w:jc w:val="both"/>
        <w:rPr>
          <w:sz w:val="26"/>
          <w:szCs w:val="26"/>
        </w:rPr>
      </w:pPr>
    </w:p>
    <w:tbl>
      <w:tblPr>
        <w:tblW w:w="9606" w:type="dxa"/>
        <w:tblLook w:val="01E0" w:firstRow="1" w:lastRow="1" w:firstColumn="1" w:lastColumn="1" w:noHBand="0" w:noVBand="0"/>
      </w:tblPr>
      <w:tblGrid>
        <w:gridCol w:w="901"/>
        <w:gridCol w:w="3051"/>
        <w:gridCol w:w="5654"/>
      </w:tblGrid>
      <w:tr w:rsidR="00A74D8F" w:rsidRPr="00A74D8F" w14:paraId="5F2B6B14" w14:textId="77777777" w:rsidTr="003A761F">
        <w:tc>
          <w:tcPr>
            <w:tcW w:w="9606" w:type="dxa"/>
            <w:gridSpan w:val="3"/>
          </w:tcPr>
          <w:p w14:paraId="1EC9DC36" w14:textId="77777777" w:rsidR="006255E0" w:rsidRPr="00A74D8F" w:rsidRDefault="00113FDD" w:rsidP="000E2E9F">
            <w:pPr>
              <w:ind w:left="-108"/>
              <w:rPr>
                <w:sz w:val="26"/>
                <w:szCs w:val="26"/>
              </w:rPr>
            </w:pPr>
            <w:r w:rsidRPr="00A74D8F">
              <w:rPr>
                <w:sz w:val="26"/>
                <w:szCs w:val="26"/>
              </w:rPr>
              <w:t>Bên cho thuê đồng ý cho thuê và Bên t</w:t>
            </w:r>
            <w:r w:rsidR="006255E0" w:rsidRPr="00A74D8F">
              <w:rPr>
                <w:sz w:val="26"/>
                <w:szCs w:val="26"/>
              </w:rPr>
              <w:t>huê đồng ý thuê Mặt bằng th</w:t>
            </w:r>
            <w:r w:rsidRPr="00A74D8F">
              <w:rPr>
                <w:sz w:val="26"/>
                <w:szCs w:val="26"/>
              </w:rPr>
              <w:t>eo các điều khoản của Hợp đồng t</w:t>
            </w:r>
            <w:r w:rsidR="006255E0" w:rsidRPr="00A74D8F">
              <w:rPr>
                <w:sz w:val="26"/>
                <w:szCs w:val="26"/>
              </w:rPr>
              <w:t>huê này ("Hợp đồng"):</w:t>
            </w:r>
          </w:p>
          <w:p w14:paraId="4111B3CC" w14:textId="77777777" w:rsidR="006255E0" w:rsidRPr="00A74D8F" w:rsidRDefault="006255E0" w:rsidP="00E74997">
            <w:pPr>
              <w:rPr>
                <w:sz w:val="26"/>
                <w:szCs w:val="26"/>
              </w:rPr>
            </w:pPr>
          </w:p>
        </w:tc>
      </w:tr>
      <w:tr w:rsidR="00A74D8F" w:rsidRPr="00A74D8F" w14:paraId="033862F2" w14:textId="77777777" w:rsidTr="003A761F">
        <w:tc>
          <w:tcPr>
            <w:tcW w:w="901" w:type="dxa"/>
          </w:tcPr>
          <w:p w14:paraId="1FB7D388" w14:textId="77777777" w:rsidR="006255E0" w:rsidRPr="00A74D8F" w:rsidRDefault="006255E0" w:rsidP="00E74997">
            <w:pPr>
              <w:numPr>
                <w:ilvl w:val="0"/>
                <w:numId w:val="20"/>
              </w:numPr>
              <w:rPr>
                <w:sz w:val="26"/>
                <w:szCs w:val="26"/>
              </w:rPr>
            </w:pPr>
          </w:p>
        </w:tc>
        <w:tc>
          <w:tcPr>
            <w:tcW w:w="3051" w:type="dxa"/>
          </w:tcPr>
          <w:p w14:paraId="6A3AC625" w14:textId="77777777" w:rsidR="006255E0" w:rsidRPr="00A74D8F" w:rsidRDefault="006255E0" w:rsidP="00E74997">
            <w:pPr>
              <w:rPr>
                <w:sz w:val="26"/>
                <w:szCs w:val="26"/>
              </w:rPr>
            </w:pPr>
            <w:r w:rsidRPr="00A74D8F">
              <w:rPr>
                <w:sz w:val="26"/>
                <w:szCs w:val="26"/>
              </w:rPr>
              <w:t>Tòa Nhà</w:t>
            </w:r>
          </w:p>
        </w:tc>
        <w:tc>
          <w:tcPr>
            <w:tcW w:w="5654" w:type="dxa"/>
          </w:tcPr>
          <w:p w14:paraId="6BD06D0E" w14:textId="77777777" w:rsidR="006255E0" w:rsidRPr="00A74D8F" w:rsidRDefault="006255E0" w:rsidP="009E2A08">
            <w:pPr>
              <w:jc w:val="both"/>
              <w:rPr>
                <w:sz w:val="26"/>
                <w:szCs w:val="26"/>
              </w:rPr>
            </w:pPr>
            <w:r w:rsidRPr="00A74D8F">
              <w:rPr>
                <w:sz w:val="26"/>
                <w:szCs w:val="26"/>
              </w:rPr>
              <w:t>Toà nhà có tên là QTSC Building 9, Đường số 3, Công viên phần mềm Quang Trung, Phường Tân Chánh Hiệp, Quận 12, Thành phố Hồ Chí Minh, Việt Nam.</w:t>
            </w:r>
          </w:p>
          <w:p w14:paraId="35F49657" w14:textId="77777777" w:rsidR="00557187" w:rsidRPr="00A74D8F" w:rsidRDefault="00557187" w:rsidP="009E2A08">
            <w:pPr>
              <w:jc w:val="both"/>
              <w:rPr>
                <w:sz w:val="26"/>
                <w:szCs w:val="26"/>
              </w:rPr>
            </w:pPr>
          </w:p>
        </w:tc>
      </w:tr>
      <w:tr w:rsidR="00A74D8F" w:rsidRPr="00A74D8F" w14:paraId="54081A1B" w14:textId="77777777" w:rsidTr="003A761F">
        <w:tc>
          <w:tcPr>
            <w:tcW w:w="901" w:type="dxa"/>
          </w:tcPr>
          <w:p w14:paraId="2538A180" w14:textId="77777777" w:rsidR="006255E0" w:rsidRPr="00A74D8F" w:rsidRDefault="006255E0" w:rsidP="00E74997">
            <w:pPr>
              <w:numPr>
                <w:ilvl w:val="0"/>
                <w:numId w:val="20"/>
              </w:numPr>
              <w:rPr>
                <w:sz w:val="26"/>
                <w:szCs w:val="26"/>
              </w:rPr>
            </w:pPr>
          </w:p>
        </w:tc>
        <w:tc>
          <w:tcPr>
            <w:tcW w:w="3051" w:type="dxa"/>
          </w:tcPr>
          <w:p w14:paraId="08987F33" w14:textId="77777777" w:rsidR="006255E0" w:rsidRPr="00A74D8F" w:rsidRDefault="006255E0" w:rsidP="00E74997">
            <w:pPr>
              <w:rPr>
                <w:sz w:val="26"/>
                <w:szCs w:val="26"/>
              </w:rPr>
            </w:pPr>
            <w:r w:rsidRPr="00A74D8F">
              <w:rPr>
                <w:sz w:val="26"/>
                <w:szCs w:val="26"/>
              </w:rPr>
              <w:t>Mặt Bằng cho thuê</w:t>
            </w:r>
          </w:p>
        </w:tc>
        <w:tc>
          <w:tcPr>
            <w:tcW w:w="5654" w:type="dxa"/>
          </w:tcPr>
          <w:p w14:paraId="5D548DE2" w14:textId="77777777" w:rsidR="006255E0" w:rsidRPr="00A74D8F" w:rsidRDefault="00481475" w:rsidP="009E2A08">
            <w:pPr>
              <w:jc w:val="both"/>
              <w:rPr>
                <w:sz w:val="26"/>
                <w:szCs w:val="26"/>
              </w:rPr>
            </w:pPr>
            <w:commentRangeStart w:id="4"/>
            <w:r w:rsidRPr="00A74D8F">
              <w:rPr>
                <w:sz w:val="26"/>
                <w:szCs w:val="26"/>
              </w:rPr>
              <w:t xml:space="preserve">Là </w:t>
            </w:r>
            <w:sdt>
              <w:sdtPr>
                <w:rPr>
                  <w:b/>
                  <w:color w:val="FF0000"/>
                  <w:sz w:val="26"/>
                  <w:szCs w:val="26"/>
                  <w:lang w:val="vi-VN"/>
                </w:rPr>
                <w:tag w:val="Square"/>
                <w:id w:val="-741792789"/>
                <w:lock w:val="sdtLocked"/>
                <w:placeholder>
                  <w:docPart w:val="E676A5911907460FBD4F87326E24EEA0"/>
                </w:placeholder>
                <w15:appearance w15:val="hidden"/>
                <w:text/>
              </w:sdtPr>
              <w:sdtEndPr/>
              <w:sdtContent>
                <w:r w:rsidR="00023602">
                  <w:rPr>
                    <w:b/>
                    <w:color w:val="FF0000"/>
                    <w:sz w:val="26"/>
                    <w:szCs w:val="26"/>
                  </w:rPr>
                  <w:t>1</w:t>
                </w:r>
              </w:sdtContent>
            </w:sdt>
            <w:r w:rsidRPr="00A74D8F">
              <w:rPr>
                <w:b/>
                <w:sz w:val="26"/>
                <w:szCs w:val="26"/>
              </w:rPr>
              <w:t xml:space="preserve"> m</w:t>
            </w:r>
            <w:r w:rsidRPr="00A74D8F">
              <w:rPr>
                <w:b/>
                <w:sz w:val="26"/>
                <w:szCs w:val="26"/>
                <w:vertAlign w:val="superscript"/>
              </w:rPr>
              <w:t>2</w:t>
            </w:r>
            <w:commentRangeEnd w:id="4"/>
            <w:r w:rsidRPr="00A74D8F">
              <w:rPr>
                <w:rStyle w:val="CommentReference"/>
                <w:lang w:val="x-none" w:eastAsia="x-none"/>
              </w:rPr>
              <w:commentReference w:id="4"/>
            </w:r>
            <w:r w:rsidRPr="00A74D8F">
              <w:rPr>
                <w:sz w:val="26"/>
                <w:szCs w:val="26"/>
              </w:rPr>
              <w:t xml:space="preserve">: </w:t>
            </w:r>
            <w:r w:rsidR="00230C15" w:rsidRPr="00A74D8F">
              <w:rPr>
                <w:sz w:val="26"/>
                <w:szCs w:val="26"/>
              </w:rPr>
              <w:t xml:space="preserve"> </w:t>
            </w:r>
            <w:r w:rsidR="006255E0" w:rsidRPr="00A74D8F">
              <w:rPr>
                <w:sz w:val="26"/>
                <w:szCs w:val="26"/>
              </w:rPr>
              <w:t xml:space="preserve">tổng Diện tích mặt bằng </w:t>
            </w:r>
            <w:r w:rsidR="00264E98" w:rsidRPr="00A74D8F">
              <w:rPr>
                <w:sz w:val="26"/>
                <w:szCs w:val="26"/>
              </w:rPr>
              <w:t>B</w:t>
            </w:r>
            <w:r w:rsidR="000F652B" w:rsidRPr="00A74D8F">
              <w:rPr>
                <w:sz w:val="26"/>
                <w:szCs w:val="26"/>
              </w:rPr>
              <w:t>ên C</w:t>
            </w:r>
            <w:r w:rsidR="006255E0" w:rsidRPr="00A74D8F">
              <w:rPr>
                <w:sz w:val="26"/>
                <w:szCs w:val="26"/>
              </w:rPr>
              <w:t xml:space="preserve">ho thuê cho </w:t>
            </w:r>
            <w:r w:rsidR="00264E98" w:rsidRPr="00A74D8F">
              <w:rPr>
                <w:sz w:val="26"/>
                <w:szCs w:val="26"/>
              </w:rPr>
              <w:t>B</w:t>
            </w:r>
            <w:r w:rsidR="000F652B" w:rsidRPr="00A74D8F">
              <w:rPr>
                <w:sz w:val="26"/>
                <w:szCs w:val="26"/>
              </w:rPr>
              <w:t>ên T</w:t>
            </w:r>
            <w:r w:rsidR="006255E0" w:rsidRPr="00A74D8F">
              <w:rPr>
                <w:sz w:val="26"/>
                <w:szCs w:val="26"/>
              </w:rPr>
              <w:t>huê thuê theo đơn vị tính là mét vuông, t</w:t>
            </w:r>
            <w:commentRangeStart w:id="5"/>
            <w:r w:rsidR="006255E0" w:rsidRPr="00A74D8F">
              <w:rPr>
                <w:sz w:val="26"/>
                <w:szCs w:val="26"/>
              </w:rPr>
              <w:t xml:space="preserve">ại </w:t>
            </w:r>
            <w:r w:rsidR="00230C15" w:rsidRPr="00A74D8F">
              <w:rPr>
                <w:sz w:val="26"/>
                <w:szCs w:val="26"/>
              </w:rPr>
              <w:t xml:space="preserve">Phòng </w:t>
            </w:r>
            <w:sdt>
              <w:sdtPr>
                <w:rPr>
                  <w:color w:val="FF0000"/>
                  <w:sz w:val="26"/>
                  <w:szCs w:val="26"/>
                  <w:lang w:val="vi-VN"/>
                </w:rPr>
                <w:tag w:val="Room"/>
                <w:id w:val="-828436745"/>
                <w:lock w:val="sdtLocked"/>
                <w:placeholder>
                  <w:docPart w:val="38F3DF591376489D825A71FAA1EE5892"/>
                </w:placeholder>
                <w15:appearance w15:val="hidden"/>
                <w:text/>
              </w:sdtPr>
              <w:sdtEndPr/>
              <w:sdtContent>
                <w:r w:rsidR="00023602">
                  <w:rPr>
                    <w:color w:val="FF0000"/>
                    <w:sz w:val="26"/>
                    <w:szCs w:val="26"/>
                  </w:rPr>
                  <w:t>1</w:t>
                </w:r>
              </w:sdtContent>
            </w:sdt>
            <w:r w:rsidR="002A7217" w:rsidRPr="00A74D8F">
              <w:rPr>
                <w:sz w:val="26"/>
                <w:szCs w:val="26"/>
              </w:rPr>
              <w:t>,</w:t>
            </w:r>
            <w:commentRangeEnd w:id="5"/>
            <w:r w:rsidR="00230C15" w:rsidRPr="00A74D8F">
              <w:rPr>
                <w:rStyle w:val="CommentReference"/>
              </w:rPr>
              <w:commentReference w:id="5"/>
            </w:r>
            <w:r w:rsidR="002A7217" w:rsidRPr="00A74D8F">
              <w:rPr>
                <w:sz w:val="26"/>
                <w:szCs w:val="26"/>
              </w:rPr>
              <w:t xml:space="preserve"> </w:t>
            </w:r>
            <w:r w:rsidR="006255E0" w:rsidRPr="00A74D8F">
              <w:rPr>
                <w:sz w:val="26"/>
                <w:szCs w:val="26"/>
              </w:rPr>
              <w:t>tầ</w:t>
            </w:r>
            <w:r w:rsidR="00230C15" w:rsidRPr="00A74D8F">
              <w:rPr>
                <w:sz w:val="26"/>
                <w:szCs w:val="26"/>
              </w:rPr>
              <w:t xml:space="preserve">ng </w:t>
            </w:r>
            <w:sdt>
              <w:sdtPr>
                <w:rPr>
                  <w:color w:val="FF0000"/>
                  <w:sz w:val="26"/>
                  <w:szCs w:val="26"/>
                  <w:lang w:val="vi-VN"/>
                </w:rPr>
                <w:tag w:val="Floor"/>
                <w:id w:val="1973638507"/>
                <w:lock w:val="sdtLocked"/>
                <w:placeholder>
                  <w:docPart w:val="BE3CC89225034BCDB1A33D0E9B2E0008"/>
                </w:placeholder>
                <w15:appearance w15:val="hidden"/>
                <w:text/>
              </w:sdtPr>
              <w:sdtEndPr/>
              <w:sdtContent>
                <w:r w:rsidR="00023602">
                  <w:rPr>
                    <w:color w:val="FF0000"/>
                    <w:sz w:val="26"/>
                    <w:szCs w:val="26"/>
                  </w:rPr>
                  <w:t>1</w:t>
                </w:r>
              </w:sdtContent>
            </w:sdt>
            <w:r w:rsidR="006255E0" w:rsidRPr="00A74D8F">
              <w:rPr>
                <w:sz w:val="26"/>
                <w:szCs w:val="26"/>
              </w:rPr>
              <w:t xml:space="preserve"> tòa nhà (là khu vực được viền đỏ) theo sơ đồ đính kèm tại Phụ lục A.</w:t>
            </w:r>
          </w:p>
          <w:p w14:paraId="0FD40673" w14:textId="77777777" w:rsidR="006255E0" w:rsidRPr="00A74D8F" w:rsidRDefault="006255E0" w:rsidP="008D190C">
            <w:pPr>
              <w:rPr>
                <w:sz w:val="26"/>
                <w:szCs w:val="26"/>
              </w:rPr>
            </w:pPr>
          </w:p>
        </w:tc>
      </w:tr>
      <w:tr w:rsidR="00A74D8F" w:rsidRPr="00A74D8F" w14:paraId="20C1CC30" w14:textId="77777777" w:rsidTr="003A761F">
        <w:tc>
          <w:tcPr>
            <w:tcW w:w="901" w:type="dxa"/>
          </w:tcPr>
          <w:p w14:paraId="55DE5DB7" w14:textId="77777777" w:rsidR="006255E0" w:rsidRPr="00A74D8F" w:rsidRDefault="006255E0" w:rsidP="00E74997">
            <w:pPr>
              <w:numPr>
                <w:ilvl w:val="0"/>
                <w:numId w:val="20"/>
              </w:numPr>
              <w:rPr>
                <w:b/>
                <w:sz w:val="26"/>
                <w:szCs w:val="26"/>
              </w:rPr>
            </w:pPr>
          </w:p>
        </w:tc>
        <w:tc>
          <w:tcPr>
            <w:tcW w:w="3051" w:type="dxa"/>
          </w:tcPr>
          <w:p w14:paraId="4EBE2280" w14:textId="77777777" w:rsidR="006255E0" w:rsidRPr="00A74D8F" w:rsidRDefault="006255E0" w:rsidP="00E74997">
            <w:pPr>
              <w:rPr>
                <w:sz w:val="26"/>
                <w:szCs w:val="26"/>
              </w:rPr>
            </w:pPr>
            <w:r w:rsidRPr="00A74D8F">
              <w:rPr>
                <w:sz w:val="26"/>
                <w:szCs w:val="26"/>
              </w:rPr>
              <w:t>Mục Đích Thuê</w:t>
            </w:r>
          </w:p>
        </w:tc>
        <w:tc>
          <w:tcPr>
            <w:tcW w:w="5654" w:type="dxa"/>
          </w:tcPr>
          <w:p w14:paraId="6F3E6D5A" w14:textId="77777777" w:rsidR="006255E0" w:rsidRPr="00A74D8F" w:rsidRDefault="006255E0" w:rsidP="008D190C">
            <w:pPr>
              <w:rPr>
                <w:sz w:val="26"/>
                <w:szCs w:val="26"/>
              </w:rPr>
            </w:pPr>
            <w:r w:rsidRPr="00A74D8F">
              <w:rPr>
                <w:sz w:val="26"/>
                <w:szCs w:val="26"/>
              </w:rPr>
              <w:t>V</w:t>
            </w:r>
            <w:r w:rsidRPr="00A74D8F">
              <w:rPr>
                <w:rFonts w:hint="eastAsia"/>
                <w:sz w:val="26"/>
                <w:szCs w:val="26"/>
              </w:rPr>
              <w:t>ă</w:t>
            </w:r>
            <w:r w:rsidRPr="00A74D8F">
              <w:rPr>
                <w:sz w:val="26"/>
                <w:szCs w:val="26"/>
              </w:rPr>
              <w:t xml:space="preserve">n phòng dùng </w:t>
            </w:r>
            <w:r w:rsidRPr="00A74D8F">
              <w:rPr>
                <w:rFonts w:hint="eastAsia"/>
                <w:sz w:val="26"/>
                <w:szCs w:val="26"/>
              </w:rPr>
              <w:t>đ</w:t>
            </w:r>
            <w:r w:rsidRPr="00A74D8F">
              <w:rPr>
                <w:sz w:val="26"/>
                <w:szCs w:val="26"/>
              </w:rPr>
              <w:t>ể làm n</w:t>
            </w:r>
            <w:r w:rsidRPr="00A74D8F">
              <w:rPr>
                <w:rFonts w:hint="eastAsia"/>
                <w:sz w:val="26"/>
                <w:szCs w:val="26"/>
              </w:rPr>
              <w:t>ơ</w:t>
            </w:r>
            <w:r w:rsidRPr="00A74D8F">
              <w:rPr>
                <w:sz w:val="26"/>
                <w:szCs w:val="26"/>
              </w:rPr>
              <w:t xml:space="preserve">i giao dịch các họat </w:t>
            </w:r>
            <w:r w:rsidRPr="00A74D8F">
              <w:rPr>
                <w:rFonts w:hint="eastAsia"/>
                <w:sz w:val="26"/>
                <w:szCs w:val="26"/>
              </w:rPr>
              <w:t>đ</w:t>
            </w:r>
            <w:r w:rsidRPr="00A74D8F">
              <w:rPr>
                <w:sz w:val="26"/>
                <w:szCs w:val="26"/>
              </w:rPr>
              <w:t xml:space="preserve">ộng </w:t>
            </w:r>
            <w:r w:rsidR="00C206DA" w:rsidRPr="00A74D8F">
              <w:rPr>
                <w:sz w:val="26"/>
                <w:szCs w:val="26"/>
              </w:rPr>
              <w:t>sản xuất phần mềm và dịch vụ công nghệ thông tin.</w:t>
            </w:r>
            <w:r w:rsidRPr="00A74D8F">
              <w:rPr>
                <w:sz w:val="26"/>
                <w:szCs w:val="26"/>
              </w:rPr>
              <w:t xml:space="preserve"> </w:t>
            </w:r>
          </w:p>
          <w:p w14:paraId="48F60244" w14:textId="77777777" w:rsidR="006255E0" w:rsidRPr="00A74D8F" w:rsidRDefault="006255E0" w:rsidP="008D190C">
            <w:pPr>
              <w:rPr>
                <w:sz w:val="26"/>
                <w:szCs w:val="26"/>
              </w:rPr>
            </w:pPr>
          </w:p>
        </w:tc>
      </w:tr>
      <w:tr w:rsidR="00A74D8F" w:rsidRPr="00A74D8F" w14:paraId="374DA625" w14:textId="77777777" w:rsidTr="003A761F">
        <w:tc>
          <w:tcPr>
            <w:tcW w:w="901" w:type="dxa"/>
          </w:tcPr>
          <w:p w14:paraId="45C30CFA" w14:textId="77777777" w:rsidR="006255E0" w:rsidRPr="00A74D8F" w:rsidRDefault="006255E0" w:rsidP="00E74997">
            <w:pPr>
              <w:numPr>
                <w:ilvl w:val="0"/>
                <w:numId w:val="20"/>
              </w:numPr>
              <w:rPr>
                <w:b/>
                <w:sz w:val="26"/>
                <w:szCs w:val="26"/>
              </w:rPr>
            </w:pPr>
          </w:p>
        </w:tc>
        <w:tc>
          <w:tcPr>
            <w:tcW w:w="3051" w:type="dxa"/>
          </w:tcPr>
          <w:p w14:paraId="66D5ADDB" w14:textId="77777777" w:rsidR="006255E0" w:rsidRPr="00A74D8F" w:rsidRDefault="006255E0" w:rsidP="00E74997">
            <w:pPr>
              <w:rPr>
                <w:sz w:val="26"/>
                <w:szCs w:val="26"/>
              </w:rPr>
            </w:pPr>
            <w:r w:rsidRPr="00A74D8F">
              <w:rPr>
                <w:sz w:val="26"/>
                <w:szCs w:val="26"/>
              </w:rPr>
              <w:t>Thời Hạn Thuê</w:t>
            </w:r>
          </w:p>
        </w:tc>
        <w:tc>
          <w:tcPr>
            <w:tcW w:w="5654" w:type="dxa"/>
          </w:tcPr>
          <w:p w14:paraId="2E7B9F00" w14:textId="77777777" w:rsidR="006255E0" w:rsidRPr="00A74D8F" w:rsidRDefault="00023602" w:rsidP="00B36825">
            <w:pPr>
              <w:jc w:val="both"/>
              <w:rPr>
                <w:sz w:val="26"/>
                <w:szCs w:val="26"/>
              </w:rPr>
            </w:pPr>
            <w:sdt>
              <w:sdtPr>
                <w:rPr>
                  <w:color w:val="FF0000"/>
                  <w:sz w:val="26"/>
                  <w:szCs w:val="26"/>
                  <w:lang w:val="vi-VN"/>
                </w:rPr>
                <w:tag w:val="ContractBegin"/>
                <w:id w:val="1198194474"/>
                <w:lock w:val="sdtLocked"/>
                <w:placeholder>
                  <w:docPart w:val="CF7A5B559DE44E048BC0DBF1C83101D2"/>
                </w:placeholder>
                <w15:appearance w15:val="hidden"/>
                <w:text/>
              </w:sdtPr>
              <w:sdtEndPr/>
              <w:sdtContent>
                <w:r>
                  <w:rPr>
                    <w:color w:val="FF0000"/>
                    <w:sz w:val="26"/>
                    <w:szCs w:val="26"/>
                    <w:lang w:val="vi-VN"/>
                  </w:rPr>
                  <w:t>1</w:t>
                </w:r>
              </w:sdtContent>
            </w:sdt>
            <w:r w:rsidR="00D55E87" w:rsidRPr="00A74D8F">
              <w:rPr>
                <w:sz w:val="26"/>
                <w:szCs w:val="26"/>
              </w:rPr>
              <w:t xml:space="preserve"> năm, </w:t>
            </w:r>
            <w:r w:rsidR="006255E0" w:rsidRPr="00A74D8F">
              <w:rPr>
                <w:sz w:val="26"/>
                <w:szCs w:val="26"/>
              </w:rPr>
              <w:t>Là thời hạn</w:t>
            </w:r>
            <w:r w:rsidR="00E74997" w:rsidRPr="00A74D8F">
              <w:rPr>
                <w:b/>
                <w:sz w:val="26"/>
                <w:szCs w:val="26"/>
              </w:rPr>
              <w:t xml:space="preserve"> </w:t>
            </w:r>
            <w:r w:rsidR="00264E98" w:rsidRPr="00A74D8F">
              <w:rPr>
                <w:sz w:val="26"/>
                <w:szCs w:val="26"/>
              </w:rPr>
              <w:t>B</w:t>
            </w:r>
            <w:r w:rsidR="000F652B" w:rsidRPr="00A74D8F">
              <w:rPr>
                <w:sz w:val="26"/>
                <w:szCs w:val="26"/>
              </w:rPr>
              <w:t>ên T</w:t>
            </w:r>
            <w:r w:rsidR="00EC2E74" w:rsidRPr="00A74D8F">
              <w:rPr>
                <w:sz w:val="26"/>
                <w:szCs w:val="26"/>
              </w:rPr>
              <w:t xml:space="preserve">huê thỏa thuận thuê mặt bằng </w:t>
            </w:r>
            <w:r w:rsidR="006255E0" w:rsidRPr="00A74D8F">
              <w:rPr>
                <w:sz w:val="26"/>
                <w:szCs w:val="26"/>
              </w:rPr>
              <w:t xml:space="preserve">của </w:t>
            </w:r>
            <w:r w:rsidR="00264E98" w:rsidRPr="00A74D8F">
              <w:rPr>
                <w:sz w:val="26"/>
                <w:szCs w:val="26"/>
              </w:rPr>
              <w:t>B</w:t>
            </w:r>
            <w:r w:rsidR="000F652B" w:rsidRPr="00A74D8F">
              <w:rPr>
                <w:sz w:val="26"/>
                <w:szCs w:val="26"/>
              </w:rPr>
              <w:t>ên Cho T</w:t>
            </w:r>
            <w:r w:rsidR="006255E0" w:rsidRPr="00A74D8F">
              <w:rPr>
                <w:sz w:val="26"/>
                <w:szCs w:val="26"/>
              </w:rPr>
              <w:t>huê bắt đầu từ ngày</w:t>
            </w:r>
            <w:r w:rsidR="005D01FB" w:rsidRPr="00A74D8F">
              <w:rPr>
                <w:sz w:val="26"/>
                <w:szCs w:val="26"/>
              </w:rPr>
              <w:t xml:space="preserve"> </w:t>
            </w:r>
            <w:sdt>
              <w:sdtPr>
                <w:rPr>
                  <w:b/>
                  <w:color w:val="FF0000"/>
                  <w:sz w:val="26"/>
                  <w:szCs w:val="26"/>
                </w:rPr>
                <w:tag w:val="ContractDateBegin"/>
                <w:id w:val="-1333291881"/>
                <w:lock w:val="sdtLocked"/>
                <w:placeholder>
                  <w:docPart w:val="559AB0969A424CF2B548E3C63621CB3A"/>
                </w:placeholder>
                <w15:appearance w15:val="hidden"/>
                <w:text/>
              </w:sdtPr>
              <w:sdtEndPr/>
              <w:sdtContent>
                <w:r>
                  <w:rPr>
                    <w:b/>
                    <w:color w:val="FF0000"/>
                    <w:sz w:val="26"/>
                    <w:szCs w:val="26"/>
                  </w:rPr>
                  <w:t>05/04/2019</w:t>
                </w:r>
              </w:sdtContent>
            </w:sdt>
            <w:r w:rsidR="00757145" w:rsidRPr="00A74D8F">
              <w:rPr>
                <w:sz w:val="26"/>
                <w:szCs w:val="26"/>
              </w:rPr>
              <w:t xml:space="preserve"> </w:t>
            </w:r>
            <w:r w:rsidR="00757145" w:rsidRPr="00A74D8F">
              <w:rPr>
                <w:rStyle w:val="CommentReference"/>
                <w:lang w:val="x-none" w:eastAsia="x-none"/>
              </w:rPr>
              <w:commentReference w:id="6"/>
            </w:r>
            <w:r w:rsidR="00757145" w:rsidRPr="00A74D8F">
              <w:rPr>
                <w:sz w:val="26"/>
                <w:szCs w:val="26"/>
              </w:rPr>
              <w:t xml:space="preserve">và </w:t>
            </w:r>
            <w:commentRangeStart w:id="7"/>
            <w:r w:rsidR="00757145" w:rsidRPr="00A74D8F">
              <w:rPr>
                <w:sz w:val="26"/>
                <w:szCs w:val="26"/>
              </w:rPr>
              <w:t xml:space="preserve">kết thúc vào ngày </w:t>
            </w:r>
            <w:sdt>
              <w:sdtPr>
                <w:rPr>
                  <w:b/>
                  <w:color w:val="FF0000"/>
                  <w:sz w:val="26"/>
                  <w:szCs w:val="26"/>
                </w:rPr>
                <w:tag w:val="ContractDateEnd"/>
                <w:id w:val="-2122449292"/>
                <w:lock w:val="sdtLocked"/>
                <w:placeholder>
                  <w:docPart w:val="7250F629123944829742CE111C7F0F57"/>
                </w:placeholder>
                <w15:appearance w15:val="hidden"/>
                <w:text/>
              </w:sdtPr>
              <w:sdtEndPr/>
              <w:sdtContent>
                <w:r>
                  <w:rPr>
                    <w:b/>
                    <w:color w:val="FF0000"/>
                    <w:sz w:val="26"/>
                    <w:szCs w:val="26"/>
                  </w:rPr>
                  <w:t>27/04/2019</w:t>
                </w:r>
              </w:sdtContent>
            </w:sdt>
            <w:r w:rsidR="00757145" w:rsidRPr="00A74D8F">
              <w:rPr>
                <w:sz w:val="26"/>
                <w:szCs w:val="26"/>
              </w:rPr>
              <w:t>.</w:t>
            </w:r>
            <w:commentRangeEnd w:id="7"/>
            <w:r w:rsidR="00757145" w:rsidRPr="00A74D8F">
              <w:rPr>
                <w:rStyle w:val="CommentReference"/>
                <w:lang w:val="x-none" w:eastAsia="x-none"/>
              </w:rPr>
              <w:commentReference w:id="7"/>
            </w:r>
          </w:p>
          <w:p w14:paraId="578F80D1" w14:textId="77777777" w:rsidR="0011235B" w:rsidRPr="00A74D8F" w:rsidRDefault="0011235B" w:rsidP="00B36825">
            <w:pPr>
              <w:jc w:val="both"/>
              <w:rPr>
                <w:sz w:val="26"/>
                <w:szCs w:val="26"/>
              </w:rPr>
            </w:pPr>
          </w:p>
        </w:tc>
      </w:tr>
      <w:tr w:rsidR="00A74D8F" w:rsidRPr="00A74D8F" w14:paraId="67AA4F79" w14:textId="77777777" w:rsidTr="003A761F">
        <w:tc>
          <w:tcPr>
            <w:tcW w:w="901" w:type="dxa"/>
          </w:tcPr>
          <w:p w14:paraId="38EBB993" w14:textId="77777777" w:rsidR="006255E0" w:rsidRPr="00A74D8F" w:rsidRDefault="006255E0" w:rsidP="00E74997">
            <w:pPr>
              <w:numPr>
                <w:ilvl w:val="0"/>
                <w:numId w:val="20"/>
              </w:numPr>
              <w:rPr>
                <w:b/>
                <w:sz w:val="26"/>
                <w:szCs w:val="26"/>
              </w:rPr>
            </w:pPr>
          </w:p>
        </w:tc>
        <w:tc>
          <w:tcPr>
            <w:tcW w:w="3051" w:type="dxa"/>
          </w:tcPr>
          <w:p w14:paraId="463B17F7" w14:textId="77777777" w:rsidR="006255E0" w:rsidRPr="00A74D8F" w:rsidDel="00FD2662" w:rsidRDefault="006255E0" w:rsidP="00E74997">
            <w:pPr>
              <w:rPr>
                <w:sz w:val="26"/>
                <w:szCs w:val="26"/>
              </w:rPr>
            </w:pPr>
            <w:r w:rsidRPr="00A74D8F">
              <w:rPr>
                <w:sz w:val="26"/>
                <w:szCs w:val="26"/>
              </w:rPr>
              <w:t>Ngày Bắt đầu tính Tiền Thuê</w:t>
            </w:r>
            <w:r w:rsidR="009E3459" w:rsidRPr="00A74D8F">
              <w:rPr>
                <w:sz w:val="26"/>
                <w:szCs w:val="26"/>
              </w:rPr>
              <w:t>, Phí Dịch vụ</w:t>
            </w:r>
          </w:p>
        </w:tc>
        <w:tc>
          <w:tcPr>
            <w:tcW w:w="5654" w:type="dxa"/>
          </w:tcPr>
          <w:p w14:paraId="64133738" w14:textId="77777777" w:rsidR="00757145" w:rsidRPr="00A74D8F" w:rsidRDefault="00757145" w:rsidP="00757145">
            <w:pPr>
              <w:jc w:val="both"/>
              <w:rPr>
                <w:sz w:val="26"/>
                <w:szCs w:val="26"/>
              </w:rPr>
            </w:pPr>
            <w:commentRangeStart w:id="8"/>
            <w:r w:rsidRPr="00A74D8F">
              <w:rPr>
                <w:sz w:val="26"/>
                <w:szCs w:val="26"/>
              </w:rPr>
              <w:t xml:space="preserve">Là ngày Bên Thuê bắt đầu thanh toán Tiền Thuê được tính từ ngày </w:t>
            </w:r>
            <w:sdt>
              <w:sdtPr>
                <w:rPr>
                  <w:b/>
                  <w:color w:val="FF0000"/>
                  <w:sz w:val="26"/>
                  <w:szCs w:val="26"/>
                </w:rPr>
                <w:tag w:val="PaymentTimeBegin"/>
                <w:id w:val="-926036148"/>
                <w:lock w:val="sdtLocked"/>
                <w:placeholder>
                  <w:docPart w:val="F53A918A1C72447D9DC2E02AC8E64FD0"/>
                </w:placeholder>
                <w15:appearance w15:val="hidden"/>
                <w:text/>
              </w:sdtPr>
              <w:sdtEndPr/>
              <w:sdtContent>
                <w:r w:rsidR="00023602">
                  <w:rPr>
                    <w:b/>
                    <w:color w:val="FF0000"/>
                    <w:sz w:val="26"/>
                    <w:szCs w:val="26"/>
                  </w:rPr>
                  <w:t>07/04/2019</w:t>
                </w:r>
              </w:sdtContent>
            </w:sdt>
            <w:r w:rsidRPr="00A74D8F">
              <w:rPr>
                <w:sz w:val="26"/>
                <w:szCs w:val="26"/>
              </w:rPr>
              <w:t xml:space="preserve">, Phí Dịch Vụ được tính từ ngày </w:t>
            </w:r>
            <w:sdt>
              <w:sdtPr>
                <w:rPr>
                  <w:b/>
                  <w:color w:val="FF0000"/>
                  <w:sz w:val="26"/>
                  <w:szCs w:val="26"/>
                </w:rPr>
                <w:tag w:val="ServicePaymentTimeBegin"/>
                <w:id w:val="-1915537979"/>
                <w:lock w:val="sdtLocked"/>
                <w:placeholder>
                  <w:docPart w:val="13310AE0C2B8495EA5E2984D56EC2CDC"/>
                </w:placeholder>
                <w15:appearance w15:val="hidden"/>
                <w:text/>
              </w:sdtPr>
              <w:sdtEndPr/>
              <w:sdtContent>
                <w:r w:rsidR="00023602">
                  <w:rPr>
                    <w:b/>
                    <w:color w:val="FF0000"/>
                    <w:sz w:val="26"/>
                    <w:szCs w:val="26"/>
                  </w:rPr>
                  <w:t>06/04/2019</w:t>
                </w:r>
              </w:sdtContent>
            </w:sdt>
            <w:r w:rsidRPr="00A74D8F">
              <w:rPr>
                <w:sz w:val="26"/>
                <w:szCs w:val="26"/>
              </w:rPr>
              <w:t>.</w:t>
            </w:r>
            <w:commentRangeEnd w:id="8"/>
            <w:r w:rsidRPr="00A74D8F">
              <w:rPr>
                <w:rStyle w:val="CommentReference"/>
                <w:lang w:val="x-none" w:eastAsia="x-none"/>
              </w:rPr>
              <w:commentReference w:id="8"/>
            </w:r>
          </w:p>
          <w:p w14:paraId="503A4D0A" w14:textId="77777777" w:rsidR="001F7F32" w:rsidRPr="00A74D8F" w:rsidRDefault="001F7F32" w:rsidP="000225F9">
            <w:pPr>
              <w:jc w:val="both"/>
              <w:rPr>
                <w:sz w:val="26"/>
                <w:szCs w:val="26"/>
              </w:rPr>
            </w:pPr>
          </w:p>
        </w:tc>
      </w:tr>
      <w:tr w:rsidR="00A74D8F" w:rsidRPr="00A74D8F" w14:paraId="05020A8D" w14:textId="77777777" w:rsidTr="003A761F">
        <w:tc>
          <w:tcPr>
            <w:tcW w:w="901" w:type="dxa"/>
          </w:tcPr>
          <w:p w14:paraId="0BB7C2CE" w14:textId="77777777" w:rsidR="006255E0" w:rsidRPr="00A74D8F" w:rsidRDefault="006255E0" w:rsidP="00E74997">
            <w:pPr>
              <w:numPr>
                <w:ilvl w:val="0"/>
                <w:numId w:val="20"/>
              </w:numPr>
              <w:rPr>
                <w:b/>
                <w:sz w:val="26"/>
                <w:szCs w:val="26"/>
              </w:rPr>
            </w:pPr>
          </w:p>
        </w:tc>
        <w:tc>
          <w:tcPr>
            <w:tcW w:w="3051" w:type="dxa"/>
          </w:tcPr>
          <w:p w14:paraId="23B91741" w14:textId="77777777" w:rsidR="0059075D" w:rsidRPr="00A74D8F" w:rsidRDefault="006255E0" w:rsidP="00E74997">
            <w:pPr>
              <w:rPr>
                <w:sz w:val="26"/>
                <w:szCs w:val="26"/>
                <w:lang w:val="fr-FR"/>
              </w:rPr>
            </w:pPr>
            <w:r w:rsidRPr="00A74D8F">
              <w:rPr>
                <w:sz w:val="26"/>
                <w:szCs w:val="26"/>
                <w:lang w:val="fr-FR"/>
              </w:rPr>
              <w:t>Tiền Đặt cọc</w:t>
            </w:r>
          </w:p>
          <w:p w14:paraId="0EBDD7DB" w14:textId="77777777" w:rsidR="0059075D" w:rsidRPr="00A74D8F" w:rsidRDefault="0059075D" w:rsidP="0059075D">
            <w:pPr>
              <w:rPr>
                <w:sz w:val="26"/>
                <w:szCs w:val="26"/>
                <w:lang w:val="fr-FR"/>
              </w:rPr>
            </w:pPr>
          </w:p>
          <w:p w14:paraId="240EABBA" w14:textId="77777777" w:rsidR="0059075D" w:rsidRPr="00A74D8F" w:rsidRDefault="0059075D" w:rsidP="0059075D">
            <w:pPr>
              <w:rPr>
                <w:sz w:val="26"/>
                <w:szCs w:val="26"/>
                <w:lang w:val="fr-FR"/>
              </w:rPr>
            </w:pPr>
          </w:p>
          <w:p w14:paraId="61DEB6C4" w14:textId="77777777" w:rsidR="0059075D" w:rsidRPr="00A74D8F" w:rsidRDefault="0059075D" w:rsidP="0059075D">
            <w:pPr>
              <w:rPr>
                <w:sz w:val="26"/>
                <w:szCs w:val="26"/>
                <w:lang w:val="fr-FR"/>
              </w:rPr>
            </w:pPr>
          </w:p>
          <w:p w14:paraId="38165FE2" w14:textId="77777777" w:rsidR="0059075D" w:rsidRPr="00A74D8F" w:rsidRDefault="0059075D" w:rsidP="0059075D">
            <w:pPr>
              <w:rPr>
                <w:sz w:val="26"/>
                <w:szCs w:val="26"/>
                <w:lang w:val="fr-FR"/>
              </w:rPr>
            </w:pPr>
          </w:p>
          <w:p w14:paraId="4D694368" w14:textId="77777777" w:rsidR="0059075D" w:rsidRPr="00A74D8F" w:rsidRDefault="0059075D" w:rsidP="0059075D">
            <w:pPr>
              <w:rPr>
                <w:sz w:val="26"/>
                <w:szCs w:val="26"/>
                <w:lang w:val="fr-FR"/>
              </w:rPr>
            </w:pPr>
          </w:p>
          <w:p w14:paraId="5A4BD29C" w14:textId="77777777" w:rsidR="0059075D" w:rsidRPr="00A74D8F" w:rsidRDefault="0059075D" w:rsidP="0059075D">
            <w:pPr>
              <w:rPr>
                <w:sz w:val="26"/>
                <w:szCs w:val="26"/>
                <w:lang w:val="fr-FR"/>
              </w:rPr>
            </w:pPr>
          </w:p>
          <w:p w14:paraId="29DB7EBE" w14:textId="77777777" w:rsidR="006255E0" w:rsidRPr="00A74D8F" w:rsidRDefault="006255E0" w:rsidP="0059075D">
            <w:pPr>
              <w:rPr>
                <w:sz w:val="26"/>
                <w:szCs w:val="26"/>
                <w:lang w:val="fr-FR"/>
              </w:rPr>
            </w:pPr>
          </w:p>
        </w:tc>
        <w:tc>
          <w:tcPr>
            <w:tcW w:w="5654" w:type="dxa"/>
          </w:tcPr>
          <w:p w14:paraId="649A1138" w14:textId="77777777" w:rsidR="001F7F32" w:rsidRPr="00A74D8F" w:rsidRDefault="00266CC5" w:rsidP="001F7F32">
            <w:pPr>
              <w:spacing w:before="120" w:after="120"/>
              <w:jc w:val="both"/>
              <w:rPr>
                <w:sz w:val="26"/>
                <w:szCs w:val="26"/>
                <w:lang w:val="fr-FR"/>
              </w:rPr>
            </w:pPr>
            <w:r w:rsidRPr="00A74D8F">
              <w:rPr>
                <w:sz w:val="26"/>
                <w:szCs w:val="26"/>
                <w:lang w:val="fr-FR"/>
              </w:rPr>
              <w:t>…..</w:t>
            </w:r>
            <w:r w:rsidR="001F7F32" w:rsidRPr="00A74D8F">
              <w:rPr>
                <w:sz w:val="26"/>
                <w:szCs w:val="26"/>
                <w:lang w:val="fr-FR"/>
              </w:rPr>
              <w:t xml:space="preserve"> Đồng (Bằng chữ: </w:t>
            </w:r>
            <w:r w:rsidRPr="00A74D8F">
              <w:rPr>
                <w:sz w:val="26"/>
                <w:szCs w:val="26"/>
                <w:lang w:val="fr-FR"/>
              </w:rPr>
              <w:t>…..</w:t>
            </w:r>
            <w:r w:rsidR="001F7F32" w:rsidRPr="00A74D8F">
              <w:rPr>
                <w:sz w:val="26"/>
                <w:szCs w:val="26"/>
                <w:lang w:val="fr-FR"/>
              </w:rPr>
              <w:t xml:space="preserve"> Đồng).</w:t>
            </w:r>
          </w:p>
          <w:p w14:paraId="05937527" w14:textId="77777777" w:rsidR="006255E0" w:rsidRPr="00A74D8F" w:rsidRDefault="001F7F32" w:rsidP="0043668F">
            <w:pPr>
              <w:spacing w:before="120" w:after="120"/>
              <w:jc w:val="both"/>
              <w:rPr>
                <w:sz w:val="26"/>
                <w:szCs w:val="26"/>
                <w:lang w:val="fr-FR"/>
              </w:rPr>
            </w:pPr>
            <w:r w:rsidRPr="00A74D8F">
              <w:rPr>
                <w:sz w:val="26"/>
                <w:szCs w:val="26"/>
                <w:lang w:val="fr-FR"/>
              </w:rPr>
              <w:t>Là khoản tiền Bên Thuê đóng cho Bên Cho Thuê sau khi ký kết hợp đồng tương đương ba (03) tháng Tiền Thuê và Phí Dịch Vụ (không bao gồm Thuế VAT). Việc xử lý tiền đặt cọc được quy định tại Điều 1 và Điều 2, Phần II của Hợp Đồng này.</w:t>
            </w:r>
            <w:r w:rsidR="00D55E87" w:rsidRPr="00A74D8F">
              <w:rPr>
                <w:sz w:val="26"/>
                <w:szCs w:val="26"/>
                <w:lang w:val="fr-FR"/>
              </w:rPr>
              <w:t xml:space="preserve"> </w:t>
            </w:r>
          </w:p>
        </w:tc>
      </w:tr>
      <w:tr w:rsidR="00A74D8F" w:rsidRPr="00A74D8F" w14:paraId="6ECB3817" w14:textId="77777777" w:rsidTr="003A761F">
        <w:tc>
          <w:tcPr>
            <w:tcW w:w="901" w:type="dxa"/>
          </w:tcPr>
          <w:p w14:paraId="3A5B6B3C" w14:textId="77777777" w:rsidR="00D55E87" w:rsidRPr="00A74D8F" w:rsidRDefault="00D55E87" w:rsidP="00E74997">
            <w:pPr>
              <w:numPr>
                <w:ilvl w:val="0"/>
                <w:numId w:val="20"/>
              </w:numPr>
              <w:rPr>
                <w:b/>
                <w:sz w:val="26"/>
                <w:szCs w:val="26"/>
                <w:lang w:val="fr-FR"/>
              </w:rPr>
            </w:pPr>
          </w:p>
        </w:tc>
        <w:tc>
          <w:tcPr>
            <w:tcW w:w="3051" w:type="dxa"/>
          </w:tcPr>
          <w:p w14:paraId="602DB67C" w14:textId="77777777" w:rsidR="00D55E87" w:rsidRPr="00A74D8F" w:rsidRDefault="00D55E87" w:rsidP="00CD247D">
            <w:pPr>
              <w:ind w:left="-21"/>
              <w:rPr>
                <w:sz w:val="26"/>
                <w:szCs w:val="26"/>
                <w:lang w:val="fr-FR"/>
              </w:rPr>
            </w:pPr>
            <w:r w:rsidRPr="00A74D8F">
              <w:rPr>
                <w:sz w:val="26"/>
                <w:szCs w:val="26"/>
                <w:lang w:val="fr-FR"/>
              </w:rPr>
              <w:t xml:space="preserve">Tiền Thuê </w:t>
            </w:r>
          </w:p>
        </w:tc>
        <w:tc>
          <w:tcPr>
            <w:tcW w:w="5654" w:type="dxa"/>
          </w:tcPr>
          <w:p w14:paraId="54BE9D25" w14:textId="77777777" w:rsidR="00A61116" w:rsidRPr="00A74D8F" w:rsidRDefault="00A61116" w:rsidP="00E10352">
            <w:pPr>
              <w:jc w:val="both"/>
              <w:rPr>
                <w:sz w:val="26"/>
                <w:szCs w:val="26"/>
                <w:lang w:val="fr-FR"/>
              </w:rPr>
            </w:pPr>
            <w:r w:rsidRPr="00A74D8F">
              <w:rPr>
                <w:sz w:val="26"/>
                <w:szCs w:val="26"/>
                <w:lang w:val="fr-FR"/>
              </w:rPr>
              <w:t>Tiền Thuê được tính bằng đơn giá thuê trên một mét vuông nhân vớ</w:t>
            </w:r>
            <w:r w:rsidR="00F1659C" w:rsidRPr="00A74D8F">
              <w:rPr>
                <w:sz w:val="26"/>
                <w:szCs w:val="26"/>
                <w:lang w:val="fr-FR"/>
              </w:rPr>
              <w:t>i Diện tích sàn</w:t>
            </w:r>
            <w:r w:rsidRPr="00A74D8F">
              <w:rPr>
                <w:sz w:val="26"/>
                <w:szCs w:val="26"/>
                <w:lang w:val="fr-FR"/>
              </w:rPr>
              <w:t>.</w:t>
            </w:r>
          </w:p>
          <w:p w14:paraId="2F9F7613" w14:textId="77777777" w:rsidR="00F1659C" w:rsidRPr="00A74D8F" w:rsidRDefault="00F1659C" w:rsidP="00F1659C">
            <w:pPr>
              <w:jc w:val="both"/>
              <w:rPr>
                <w:sz w:val="26"/>
                <w:szCs w:val="26"/>
                <w:lang w:val="fr-FR"/>
              </w:rPr>
            </w:pPr>
            <w:commentRangeStart w:id="9"/>
            <w:r w:rsidRPr="00A74D8F">
              <w:rPr>
                <w:sz w:val="26"/>
                <w:szCs w:val="26"/>
                <w:lang w:val="fr-FR"/>
              </w:rPr>
              <w:t xml:space="preserve">Đơn giá Tiền thuê là </w:t>
            </w:r>
            <w:sdt>
              <w:sdtPr>
                <w:rPr>
                  <w:b/>
                  <w:color w:val="FF0000"/>
                  <w:sz w:val="26"/>
                  <w:szCs w:val="26"/>
                  <w:lang w:val="fr-FR"/>
                </w:rPr>
                <w:tag w:val="Amount"/>
                <w:id w:val="85820310"/>
                <w:lock w:val="sdtLocked"/>
                <w:placeholder>
                  <w:docPart w:val="6D5D2CB538F04945A635B07E4DACF62F"/>
                </w:placeholder>
                <w15:appearance w15:val="hidden"/>
                <w:text/>
              </w:sdtPr>
              <w:sdtEndPr/>
              <w:sdtContent>
                <w:r w:rsidR="00023602">
                  <w:rPr>
                    <w:b/>
                    <w:color w:val="FF0000"/>
                    <w:sz w:val="26"/>
                    <w:szCs w:val="26"/>
                    <w:lang w:val="fr-FR"/>
                  </w:rPr>
                  <w:t>1</w:t>
                </w:r>
              </w:sdtContent>
            </w:sdt>
            <w:r w:rsidRPr="00A74D8F">
              <w:rPr>
                <w:b/>
                <w:sz w:val="26"/>
                <w:szCs w:val="26"/>
                <w:lang w:val="fr-FR"/>
              </w:rPr>
              <w:t xml:space="preserve"> </w:t>
            </w:r>
            <w:r w:rsidR="003C41AA" w:rsidRPr="00A74D8F">
              <w:rPr>
                <w:b/>
                <w:sz w:val="26"/>
                <w:szCs w:val="26"/>
                <w:lang w:val="fr-FR"/>
              </w:rPr>
              <w:t>VNĐ</w:t>
            </w:r>
            <w:commentRangeEnd w:id="9"/>
            <w:r w:rsidR="003C41AA" w:rsidRPr="00A74D8F">
              <w:rPr>
                <w:rStyle w:val="CommentReference"/>
              </w:rPr>
              <w:commentReference w:id="9"/>
            </w:r>
            <w:r w:rsidR="003C41AA" w:rsidRPr="00A74D8F">
              <w:rPr>
                <w:b/>
                <w:sz w:val="26"/>
                <w:szCs w:val="26"/>
                <w:lang w:val="fr-FR"/>
              </w:rPr>
              <w:t>/m</w:t>
            </w:r>
            <w:r w:rsidR="003C41AA" w:rsidRPr="00A74D8F">
              <w:rPr>
                <w:b/>
                <w:sz w:val="26"/>
                <w:szCs w:val="26"/>
                <w:vertAlign w:val="superscript"/>
                <w:lang w:val="fr-FR"/>
              </w:rPr>
              <w:t>2</w:t>
            </w:r>
            <w:r w:rsidRPr="00A74D8F">
              <w:rPr>
                <w:b/>
                <w:sz w:val="26"/>
                <w:szCs w:val="26"/>
                <w:lang w:val="fr-FR"/>
              </w:rPr>
              <w:t>/tháng</w:t>
            </w:r>
            <w:r w:rsidRPr="00A74D8F">
              <w:rPr>
                <w:sz w:val="26"/>
                <w:szCs w:val="26"/>
                <w:lang w:val="fr-FR"/>
              </w:rPr>
              <w:t xml:space="preserve"> </w:t>
            </w:r>
          </w:p>
          <w:p w14:paraId="13818462" w14:textId="77777777" w:rsidR="00E10352" w:rsidRPr="00A74D8F" w:rsidRDefault="00F1659C" w:rsidP="002A1885">
            <w:pPr>
              <w:jc w:val="both"/>
              <w:rPr>
                <w:sz w:val="26"/>
                <w:szCs w:val="26"/>
                <w:lang w:val="fr-FR"/>
              </w:rPr>
            </w:pPr>
            <w:r w:rsidRPr="00A74D8F">
              <w:rPr>
                <w:sz w:val="26"/>
                <w:szCs w:val="26"/>
                <w:lang w:val="fr-FR"/>
              </w:rPr>
              <w:t>Tiền Thuê sẽ được thanh toán hằng tháng (chưa bao gồm thuế VAT) (tại thời điểm</w:t>
            </w:r>
            <w:r w:rsidR="008A6A1D" w:rsidRPr="00A74D8F">
              <w:rPr>
                <w:sz w:val="26"/>
                <w:szCs w:val="26"/>
                <w:lang w:val="fr-FR"/>
              </w:rPr>
              <w:t xml:space="preserve"> ký kết, </w:t>
            </w:r>
            <w:r w:rsidRPr="00A74D8F">
              <w:rPr>
                <w:sz w:val="26"/>
                <w:szCs w:val="26"/>
                <w:lang w:val="fr-FR"/>
              </w:rPr>
              <w:t xml:space="preserve">tỷ giá hối đoái: 1.00 USD = </w:t>
            </w:r>
            <w:r w:rsidR="008A6A1D" w:rsidRPr="00A74D8F">
              <w:rPr>
                <w:sz w:val="26"/>
                <w:szCs w:val="26"/>
                <w:lang w:val="fr-FR"/>
              </w:rPr>
              <w:t>…</w:t>
            </w:r>
            <w:r w:rsidRPr="00A74D8F">
              <w:rPr>
                <w:sz w:val="26"/>
                <w:szCs w:val="26"/>
                <w:lang w:val="fr-FR"/>
              </w:rPr>
              <w:t xml:space="preserve"> VNĐ </w:t>
            </w:r>
            <w:r w:rsidR="008A6A1D" w:rsidRPr="00A74D8F">
              <w:rPr>
                <w:sz w:val="26"/>
                <w:szCs w:val="26"/>
                <w:lang w:val="fr-FR"/>
              </w:rPr>
              <w:t>t</w:t>
            </w:r>
            <w:r w:rsidRPr="00A74D8F">
              <w:rPr>
                <w:sz w:val="26"/>
                <w:szCs w:val="26"/>
                <w:lang w:val="fr-FR"/>
              </w:rPr>
              <w:t xml:space="preserve">heo tỷ giá của Ngân Hàng Thương Mại </w:t>
            </w:r>
            <w:r w:rsidR="008A6A1D" w:rsidRPr="00A74D8F">
              <w:rPr>
                <w:sz w:val="26"/>
                <w:szCs w:val="26"/>
                <w:lang w:val="fr-FR"/>
              </w:rPr>
              <w:t xml:space="preserve">Cổ Phần </w:t>
            </w:r>
            <w:r w:rsidRPr="00A74D8F">
              <w:rPr>
                <w:sz w:val="26"/>
                <w:szCs w:val="26"/>
                <w:lang w:val="fr-FR"/>
              </w:rPr>
              <w:t xml:space="preserve">Ngoại Thương Việt Nam chi nhánh Hồ Chí Minh công bố ngày </w:t>
            </w:r>
            <w:r w:rsidR="00B94114" w:rsidRPr="00A74D8F">
              <w:rPr>
                <w:sz w:val="26"/>
                <w:szCs w:val="26"/>
                <w:lang w:val="fr-FR"/>
              </w:rPr>
              <w:t>…/…/20…</w:t>
            </w:r>
            <w:r w:rsidR="002A1885" w:rsidRPr="00A74D8F">
              <w:rPr>
                <w:sz w:val="26"/>
                <w:szCs w:val="26"/>
                <w:lang w:val="fr-FR"/>
              </w:rPr>
              <w:t xml:space="preserve">): </w:t>
            </w:r>
            <w:sdt>
              <w:sdtPr>
                <w:rPr>
                  <w:color w:val="FF0000"/>
                  <w:sz w:val="26"/>
                  <w:szCs w:val="26"/>
                  <w:lang w:val="fr-FR"/>
                </w:rPr>
                <w:tag w:val="Amount"/>
                <w:id w:val="1605388816"/>
                <w:lock w:val="sdtLocked"/>
                <w:placeholder>
                  <w:docPart w:val="5CCBDE25ABF642BFB9CED49B943D0CDC"/>
                </w:placeholder>
                <w15:appearance w15:val="hidden"/>
                <w:text/>
              </w:sdtPr>
              <w:sdtEndPr/>
              <w:sdtContent>
                <w:r w:rsidR="00023602">
                  <w:rPr>
                    <w:color w:val="FF0000"/>
                    <w:sz w:val="26"/>
                    <w:szCs w:val="26"/>
                    <w:lang w:val="fr-FR"/>
                  </w:rPr>
                  <w:t>1</w:t>
                </w:r>
              </w:sdtContent>
            </w:sdt>
            <w:r w:rsidR="0008326E" w:rsidRPr="00A74D8F">
              <w:rPr>
                <w:sz w:val="26"/>
                <w:szCs w:val="26"/>
                <w:lang w:val="fr-FR"/>
              </w:rPr>
              <w:t xml:space="preserve"> </w:t>
            </w:r>
            <w:r w:rsidR="00C74ACB" w:rsidRPr="00A74D8F">
              <w:rPr>
                <w:sz w:val="26"/>
                <w:szCs w:val="26"/>
                <w:lang w:val="fr-FR"/>
              </w:rPr>
              <w:t xml:space="preserve">VNĐ x </w:t>
            </w:r>
            <w:sdt>
              <w:sdtPr>
                <w:rPr>
                  <w:color w:val="FF0000"/>
                  <w:sz w:val="26"/>
                  <w:szCs w:val="26"/>
                  <w:lang w:val="fr-FR"/>
                </w:rPr>
                <w:tag w:val="Square"/>
                <w:id w:val="1326253546"/>
                <w:lock w:val="sdtLocked"/>
                <w:placeholder>
                  <w:docPart w:val="99D6773938A34ECEAEF5AA6514204F17"/>
                </w:placeholder>
                <w15:appearance w15:val="hidden"/>
                <w:text/>
              </w:sdtPr>
              <w:sdtEndPr/>
              <w:sdtContent>
                <w:r w:rsidR="00023602">
                  <w:rPr>
                    <w:color w:val="FF0000"/>
                    <w:sz w:val="26"/>
                    <w:szCs w:val="26"/>
                    <w:lang w:val="fr-FR"/>
                  </w:rPr>
                  <w:t>1</w:t>
                </w:r>
              </w:sdtContent>
            </w:sdt>
            <w:r w:rsidR="00C74ACB" w:rsidRPr="00A74D8F">
              <w:rPr>
                <w:sz w:val="26"/>
                <w:szCs w:val="26"/>
                <w:lang w:val="fr-FR"/>
              </w:rPr>
              <w:t xml:space="preserve"> m</w:t>
            </w:r>
            <w:r w:rsidR="00C74ACB" w:rsidRPr="00A74D8F">
              <w:rPr>
                <w:sz w:val="26"/>
                <w:szCs w:val="26"/>
                <w:vertAlign w:val="superscript"/>
                <w:lang w:val="fr-FR"/>
              </w:rPr>
              <w:t>2</w:t>
            </w:r>
            <w:r w:rsidR="00C74ACB" w:rsidRPr="00A74D8F">
              <w:rPr>
                <w:sz w:val="26"/>
                <w:szCs w:val="26"/>
                <w:lang w:val="fr-FR"/>
              </w:rPr>
              <w:t xml:space="preserve"> = </w:t>
            </w:r>
            <w:sdt>
              <w:sdtPr>
                <w:rPr>
                  <w:color w:val="FF0000"/>
                  <w:sz w:val="26"/>
                  <w:szCs w:val="26"/>
                  <w:lang w:val="vi-VN"/>
                </w:rPr>
                <w:tag w:val="AmountXSquare"/>
                <w:id w:val="256336056"/>
                <w:lock w:val="sdtLocked"/>
                <w:placeholder>
                  <w:docPart w:val="5B316796342746CE80544B7C914EBA53"/>
                </w:placeholder>
                <w15:appearance w15:val="hidden"/>
                <w:text/>
              </w:sdtPr>
              <w:sdtEndPr/>
              <w:sdtContent>
                <w:r w:rsidR="00023602">
                  <w:rPr>
                    <w:color w:val="FF0000"/>
                    <w:sz w:val="26"/>
                    <w:szCs w:val="26"/>
                    <w:lang w:val="vi-VN"/>
                  </w:rPr>
                  <w:t>1</w:t>
                </w:r>
              </w:sdtContent>
            </w:sdt>
            <w:r w:rsidR="00C74ACB" w:rsidRPr="00A74D8F">
              <w:rPr>
                <w:sz w:val="26"/>
                <w:szCs w:val="26"/>
                <w:lang w:val="fr-FR"/>
              </w:rPr>
              <w:t xml:space="preserve"> VNĐ</w:t>
            </w:r>
          </w:p>
          <w:p w14:paraId="6AC05008" w14:textId="77777777" w:rsidR="00C74ACB" w:rsidRPr="00A74D8F" w:rsidRDefault="00C74ACB" w:rsidP="000058B5">
            <w:pPr>
              <w:rPr>
                <w:sz w:val="26"/>
                <w:szCs w:val="26"/>
                <w:lang w:val="fr-FR"/>
              </w:rPr>
            </w:pPr>
          </w:p>
        </w:tc>
      </w:tr>
      <w:tr w:rsidR="00A74D8F" w:rsidRPr="00A74D8F" w14:paraId="62B849E9" w14:textId="77777777" w:rsidTr="003A761F">
        <w:tc>
          <w:tcPr>
            <w:tcW w:w="901" w:type="dxa"/>
          </w:tcPr>
          <w:p w14:paraId="0533CDDC" w14:textId="77777777" w:rsidR="00D55E87" w:rsidRPr="00A74D8F" w:rsidRDefault="00D55E87" w:rsidP="00E74997">
            <w:pPr>
              <w:numPr>
                <w:ilvl w:val="0"/>
                <w:numId w:val="20"/>
              </w:numPr>
              <w:rPr>
                <w:sz w:val="26"/>
                <w:szCs w:val="26"/>
                <w:lang w:val="nl-NL"/>
              </w:rPr>
            </w:pPr>
          </w:p>
        </w:tc>
        <w:tc>
          <w:tcPr>
            <w:tcW w:w="3051" w:type="dxa"/>
          </w:tcPr>
          <w:p w14:paraId="2F6D1C02" w14:textId="77777777" w:rsidR="00D55E87" w:rsidRPr="00A74D8F" w:rsidRDefault="00D55E87" w:rsidP="00E74997">
            <w:pPr>
              <w:rPr>
                <w:sz w:val="26"/>
                <w:szCs w:val="26"/>
              </w:rPr>
            </w:pPr>
            <w:r w:rsidRPr="00A74D8F">
              <w:rPr>
                <w:sz w:val="26"/>
                <w:szCs w:val="26"/>
              </w:rPr>
              <w:t>Phí Dịch vụ</w:t>
            </w:r>
          </w:p>
        </w:tc>
        <w:tc>
          <w:tcPr>
            <w:tcW w:w="5654" w:type="dxa"/>
          </w:tcPr>
          <w:p w14:paraId="07D83D37" w14:textId="77777777" w:rsidR="00D55E87" w:rsidRPr="00A74D8F" w:rsidRDefault="00D55E87" w:rsidP="009E2A08">
            <w:pPr>
              <w:jc w:val="both"/>
              <w:rPr>
                <w:sz w:val="26"/>
                <w:szCs w:val="26"/>
              </w:rPr>
            </w:pPr>
            <w:r w:rsidRPr="00A74D8F">
              <w:rPr>
                <w:sz w:val="26"/>
                <w:szCs w:val="26"/>
              </w:rPr>
              <w:t xml:space="preserve">Phí Dịch vụ được tính bằng đơn giá dịch vụ trên một </w:t>
            </w:r>
            <w:r w:rsidR="00E10352" w:rsidRPr="00A74D8F">
              <w:rPr>
                <w:sz w:val="26"/>
                <w:szCs w:val="26"/>
              </w:rPr>
              <w:t>mét vuông nhân với Diệ</w:t>
            </w:r>
            <w:r w:rsidR="00C74ACB" w:rsidRPr="00A74D8F">
              <w:rPr>
                <w:sz w:val="26"/>
                <w:szCs w:val="26"/>
              </w:rPr>
              <w:t>n tích sàn</w:t>
            </w:r>
            <w:r w:rsidRPr="00A74D8F">
              <w:rPr>
                <w:sz w:val="26"/>
                <w:szCs w:val="26"/>
              </w:rPr>
              <w:t>.</w:t>
            </w:r>
          </w:p>
          <w:p w14:paraId="0DB11B35" w14:textId="77777777" w:rsidR="002A1885" w:rsidRPr="00A74D8F" w:rsidRDefault="00E10352" w:rsidP="00CD247D">
            <w:pPr>
              <w:jc w:val="both"/>
              <w:rPr>
                <w:b/>
                <w:sz w:val="26"/>
                <w:szCs w:val="26"/>
                <w:lang w:val="nl-NL"/>
              </w:rPr>
            </w:pPr>
            <w:commentRangeStart w:id="10"/>
            <w:r w:rsidRPr="00A74D8F">
              <w:rPr>
                <w:sz w:val="26"/>
                <w:szCs w:val="26"/>
                <w:lang w:val="nl-NL"/>
              </w:rPr>
              <w:t>Đơn giá Phí Dịch vụ là</w:t>
            </w:r>
            <w:r w:rsidR="00CD247D" w:rsidRPr="00A74D8F">
              <w:rPr>
                <w:sz w:val="26"/>
                <w:szCs w:val="26"/>
                <w:lang w:val="nl-NL"/>
              </w:rPr>
              <w:t xml:space="preserve"> </w:t>
            </w:r>
            <w:sdt>
              <w:sdtPr>
                <w:rPr>
                  <w:color w:val="FF0000"/>
                  <w:sz w:val="26"/>
                  <w:szCs w:val="26"/>
                  <w:lang w:val="vi-VN"/>
                </w:rPr>
                <w:tag w:val="ServiceAmount"/>
                <w:id w:val="-357661243"/>
                <w:lock w:val="sdtLocked"/>
                <w:placeholder>
                  <w:docPart w:val="283198C7D4854791B567BD5C34877191"/>
                </w:placeholder>
                <w15:appearance w15:val="hidden"/>
                <w:text/>
              </w:sdtPr>
              <w:sdtEndPr/>
              <w:sdtContent>
                <w:r w:rsidR="00023602">
                  <w:rPr>
                    <w:color w:val="FF0000"/>
                    <w:sz w:val="26"/>
                    <w:szCs w:val="26"/>
                    <w:lang w:val="vi-VN"/>
                  </w:rPr>
                  <w:t>1</w:t>
                </w:r>
              </w:sdtContent>
            </w:sdt>
            <w:r w:rsidR="00C74ACB" w:rsidRPr="00A74D8F">
              <w:rPr>
                <w:b/>
                <w:sz w:val="26"/>
                <w:szCs w:val="26"/>
                <w:lang w:val="nl-NL"/>
              </w:rPr>
              <w:t xml:space="preserve"> VNĐ</w:t>
            </w:r>
            <w:r w:rsidR="00CD247D" w:rsidRPr="00A74D8F">
              <w:rPr>
                <w:b/>
                <w:sz w:val="26"/>
                <w:szCs w:val="26"/>
                <w:lang w:val="nl-NL"/>
              </w:rPr>
              <w:t>/m</w:t>
            </w:r>
            <w:r w:rsidR="00CD247D" w:rsidRPr="00A74D8F">
              <w:rPr>
                <w:b/>
                <w:sz w:val="26"/>
                <w:szCs w:val="26"/>
                <w:vertAlign w:val="superscript"/>
                <w:lang w:val="nl-NL"/>
              </w:rPr>
              <w:t>2</w:t>
            </w:r>
            <w:r w:rsidRPr="00A74D8F">
              <w:rPr>
                <w:b/>
                <w:sz w:val="26"/>
                <w:szCs w:val="26"/>
                <w:lang w:val="nl-NL"/>
              </w:rPr>
              <w:t>/tháng</w:t>
            </w:r>
            <w:r w:rsidR="00CD247D" w:rsidRPr="00A74D8F">
              <w:rPr>
                <w:b/>
                <w:sz w:val="26"/>
                <w:szCs w:val="26"/>
                <w:lang w:val="nl-NL"/>
              </w:rPr>
              <w:t xml:space="preserve"> </w:t>
            </w:r>
            <w:commentRangeEnd w:id="10"/>
            <w:r w:rsidR="00141C79" w:rsidRPr="00A74D8F">
              <w:rPr>
                <w:rStyle w:val="CommentReference"/>
              </w:rPr>
              <w:commentReference w:id="10"/>
            </w:r>
          </w:p>
          <w:p w14:paraId="5E6D8AE2" w14:textId="77777777" w:rsidR="002A1885" w:rsidRPr="00A74D8F" w:rsidRDefault="002A1885" w:rsidP="002A1885">
            <w:pPr>
              <w:rPr>
                <w:sz w:val="26"/>
                <w:szCs w:val="26"/>
                <w:lang w:val="nl-NL"/>
              </w:rPr>
            </w:pPr>
            <w:r w:rsidRPr="00A74D8F">
              <w:rPr>
                <w:sz w:val="26"/>
                <w:szCs w:val="26"/>
                <w:lang w:val="nl-NL"/>
              </w:rPr>
              <w:t xml:space="preserve">Đơn giá Phí Dịch vụ sẽ được thanh toán hằng tháng (chưa bao gồm thuế VAT) (tại thời điểm ký kết, tỷ giá hối đoái: 1.00 USD = … VNĐ theo tỷ giá của Ngân Hàng Thương Mại Cổ Phần Ngoại Thương Việt Nam chi nhánh Hồ Chí Minh công bố ngày …/…/20…): </w:t>
            </w:r>
            <w:sdt>
              <w:sdtPr>
                <w:rPr>
                  <w:color w:val="FF0000"/>
                  <w:sz w:val="26"/>
                  <w:szCs w:val="26"/>
                  <w:lang w:val="vi-VN"/>
                </w:rPr>
                <w:tag w:val="ServiceAmount"/>
                <w:id w:val="1834493078"/>
                <w:lock w:val="sdtLocked"/>
                <w:placeholder>
                  <w:docPart w:val="70652C2FD63C4A9FB2BC6E9030967C07"/>
                </w:placeholder>
                <w15:appearance w15:val="hidden"/>
                <w:text/>
              </w:sdtPr>
              <w:sdtEndPr/>
              <w:sdtContent>
                <w:r w:rsidR="00023602">
                  <w:rPr>
                    <w:color w:val="FF0000"/>
                    <w:sz w:val="26"/>
                    <w:szCs w:val="26"/>
                    <w:lang w:val="vi-VN"/>
                  </w:rPr>
                  <w:t>1</w:t>
                </w:r>
              </w:sdtContent>
            </w:sdt>
            <w:r w:rsidR="00751021" w:rsidRPr="00A74D8F">
              <w:rPr>
                <w:sz w:val="26"/>
                <w:szCs w:val="26"/>
                <w:lang w:val="nl-NL"/>
              </w:rPr>
              <w:t xml:space="preserve"> </w:t>
            </w:r>
            <w:r w:rsidRPr="00A74D8F">
              <w:rPr>
                <w:sz w:val="26"/>
                <w:szCs w:val="26"/>
                <w:lang w:val="nl-NL"/>
              </w:rPr>
              <w:t xml:space="preserve">VNĐ x </w:t>
            </w:r>
            <w:sdt>
              <w:sdtPr>
                <w:rPr>
                  <w:color w:val="FF0000"/>
                  <w:sz w:val="26"/>
                  <w:szCs w:val="26"/>
                  <w:lang w:val="nl-NL"/>
                </w:rPr>
                <w:tag w:val="Square"/>
                <w:id w:val="-334225702"/>
                <w:lock w:val="sdtLocked"/>
                <w:placeholder>
                  <w:docPart w:val="44E96A72D3714F05A0E0F0B70A27238D"/>
                </w:placeholder>
                <w15:appearance w15:val="hidden"/>
                <w:text/>
              </w:sdtPr>
              <w:sdtEndPr/>
              <w:sdtContent>
                <w:r w:rsidR="00023602">
                  <w:rPr>
                    <w:color w:val="FF0000"/>
                    <w:sz w:val="26"/>
                    <w:szCs w:val="26"/>
                    <w:lang w:val="nl-NL"/>
                  </w:rPr>
                  <w:t>1</w:t>
                </w:r>
              </w:sdtContent>
            </w:sdt>
            <w:r w:rsidRPr="00A74D8F">
              <w:rPr>
                <w:sz w:val="26"/>
                <w:szCs w:val="26"/>
                <w:lang w:val="nl-NL"/>
              </w:rPr>
              <w:t xml:space="preserve"> m</w:t>
            </w:r>
            <w:r w:rsidRPr="00A74D8F">
              <w:rPr>
                <w:sz w:val="26"/>
                <w:szCs w:val="26"/>
                <w:vertAlign w:val="superscript"/>
                <w:lang w:val="nl-NL"/>
              </w:rPr>
              <w:t>2</w:t>
            </w:r>
            <w:r w:rsidRPr="00A74D8F">
              <w:rPr>
                <w:sz w:val="26"/>
                <w:szCs w:val="26"/>
                <w:lang w:val="nl-NL"/>
              </w:rPr>
              <w:t xml:space="preserve"> = </w:t>
            </w:r>
            <w:sdt>
              <w:sdtPr>
                <w:rPr>
                  <w:color w:val="FF0000"/>
                  <w:sz w:val="26"/>
                  <w:szCs w:val="26"/>
                  <w:lang w:val="vi-VN"/>
                </w:rPr>
                <w:tag w:val="ServiceAmountXSquare"/>
                <w:id w:val="-7221860"/>
                <w:lock w:val="sdtLocked"/>
                <w:placeholder>
                  <w:docPart w:val="1DDB8F1A48704C73AC22FA49A19CDAD1"/>
                </w:placeholder>
                <w15:appearance w15:val="hidden"/>
                <w:text/>
              </w:sdtPr>
              <w:sdtEndPr/>
              <w:sdtContent>
                <w:r w:rsidR="00023602">
                  <w:rPr>
                    <w:color w:val="FF0000"/>
                    <w:sz w:val="26"/>
                    <w:szCs w:val="26"/>
                    <w:lang w:val="vi-VN"/>
                  </w:rPr>
                  <w:t>1</w:t>
                </w:r>
              </w:sdtContent>
            </w:sdt>
            <w:r w:rsidRPr="00A74D8F">
              <w:rPr>
                <w:sz w:val="26"/>
                <w:szCs w:val="26"/>
                <w:lang w:val="nl-NL"/>
              </w:rPr>
              <w:t xml:space="preserve"> VNĐ</w:t>
            </w:r>
          </w:p>
          <w:p w14:paraId="2B75D6A5" w14:textId="77777777" w:rsidR="00CD247D" w:rsidRPr="00A74D8F" w:rsidRDefault="00CD247D" w:rsidP="00CD247D">
            <w:pPr>
              <w:jc w:val="both"/>
              <w:rPr>
                <w:sz w:val="26"/>
                <w:szCs w:val="26"/>
                <w:lang w:val="nl-NL"/>
              </w:rPr>
            </w:pPr>
          </w:p>
        </w:tc>
      </w:tr>
      <w:tr w:rsidR="00A74D8F" w:rsidRPr="00A74D8F" w14:paraId="4A0D19FC" w14:textId="77777777" w:rsidTr="003A761F">
        <w:tc>
          <w:tcPr>
            <w:tcW w:w="901" w:type="dxa"/>
          </w:tcPr>
          <w:p w14:paraId="52F864E8" w14:textId="77777777" w:rsidR="00D55E87" w:rsidRPr="00A74D8F" w:rsidRDefault="00CD247D" w:rsidP="00E74997">
            <w:pPr>
              <w:ind w:left="360"/>
              <w:rPr>
                <w:sz w:val="26"/>
                <w:szCs w:val="26"/>
                <w:lang w:val="nl-NL"/>
              </w:rPr>
            </w:pPr>
            <w:r w:rsidRPr="00A74D8F">
              <w:rPr>
                <w:sz w:val="26"/>
                <w:szCs w:val="26"/>
                <w:lang w:val="nl-NL"/>
              </w:rPr>
              <w:t>9</w:t>
            </w:r>
            <w:r w:rsidR="00D55E87" w:rsidRPr="00A74D8F">
              <w:rPr>
                <w:sz w:val="26"/>
                <w:szCs w:val="26"/>
                <w:lang w:val="nl-NL"/>
              </w:rPr>
              <w:t xml:space="preserve">. </w:t>
            </w:r>
          </w:p>
        </w:tc>
        <w:tc>
          <w:tcPr>
            <w:tcW w:w="3051" w:type="dxa"/>
          </w:tcPr>
          <w:p w14:paraId="1E43FC63" w14:textId="77777777" w:rsidR="00D55E87" w:rsidRPr="00A74D8F" w:rsidRDefault="00D55E87" w:rsidP="00E74997">
            <w:pPr>
              <w:rPr>
                <w:sz w:val="26"/>
                <w:szCs w:val="26"/>
              </w:rPr>
            </w:pPr>
            <w:r w:rsidRPr="00A74D8F">
              <w:rPr>
                <w:sz w:val="26"/>
                <w:szCs w:val="26"/>
              </w:rPr>
              <w:t xml:space="preserve">Điều khoản thanh toán </w:t>
            </w:r>
          </w:p>
        </w:tc>
        <w:tc>
          <w:tcPr>
            <w:tcW w:w="5654" w:type="dxa"/>
          </w:tcPr>
          <w:p w14:paraId="31362F38" w14:textId="77777777" w:rsidR="00D55E87" w:rsidRPr="00A74D8F" w:rsidRDefault="00D55E87" w:rsidP="009E2A08">
            <w:pPr>
              <w:jc w:val="both"/>
              <w:rPr>
                <w:sz w:val="26"/>
                <w:szCs w:val="26"/>
              </w:rPr>
            </w:pPr>
            <w:r w:rsidRPr="00A74D8F">
              <w:rPr>
                <w:sz w:val="26"/>
                <w:szCs w:val="26"/>
              </w:rPr>
              <w:t>Tiền Thuê và Phí Dịch vụ được thanh toán trước hàng tháng mà không cần yêu cầu và không bị khấu trừ hoặc cấn trừ bất kỳ khoản nào trong vòng bảy (07) ngày làm việc đầu tiên của tháng đó, bằng tiền mặt, hoặc chuyển khoản vào tài khoản ngân hàng của Bên Cho Thuê như nêu dưới đây.</w:t>
            </w:r>
          </w:p>
          <w:p w14:paraId="06BE353D" w14:textId="77777777" w:rsidR="00D55E87" w:rsidRPr="00A74D8F" w:rsidRDefault="00D55E87" w:rsidP="008D190C">
            <w:pPr>
              <w:rPr>
                <w:sz w:val="26"/>
                <w:szCs w:val="26"/>
              </w:rPr>
            </w:pPr>
          </w:p>
        </w:tc>
      </w:tr>
      <w:tr w:rsidR="00A74D8F" w:rsidRPr="00A74D8F" w14:paraId="30D775FC" w14:textId="77777777" w:rsidTr="003A761F">
        <w:tc>
          <w:tcPr>
            <w:tcW w:w="901" w:type="dxa"/>
          </w:tcPr>
          <w:p w14:paraId="73AAB48E" w14:textId="77777777" w:rsidR="00D55E87" w:rsidRPr="00A74D8F" w:rsidRDefault="00D55E87" w:rsidP="00CA7587">
            <w:pPr>
              <w:jc w:val="both"/>
              <w:rPr>
                <w:sz w:val="26"/>
                <w:szCs w:val="26"/>
              </w:rPr>
            </w:pPr>
          </w:p>
        </w:tc>
        <w:tc>
          <w:tcPr>
            <w:tcW w:w="3051" w:type="dxa"/>
          </w:tcPr>
          <w:p w14:paraId="76DDADE2" w14:textId="77777777" w:rsidR="00D55E87" w:rsidRPr="00A74D8F" w:rsidRDefault="00D55E87" w:rsidP="00CA7587">
            <w:pPr>
              <w:jc w:val="both"/>
              <w:rPr>
                <w:sz w:val="26"/>
                <w:szCs w:val="26"/>
              </w:rPr>
            </w:pPr>
            <w:r w:rsidRPr="00A74D8F">
              <w:rPr>
                <w:sz w:val="26"/>
                <w:szCs w:val="26"/>
              </w:rPr>
              <w:t>Ngân hàng:</w:t>
            </w:r>
          </w:p>
        </w:tc>
        <w:tc>
          <w:tcPr>
            <w:tcW w:w="5654" w:type="dxa"/>
          </w:tcPr>
          <w:p w14:paraId="3164B282" w14:textId="77777777" w:rsidR="00D55E87" w:rsidRPr="00A74D8F" w:rsidRDefault="00D55E87" w:rsidP="00FD369E">
            <w:pPr>
              <w:jc w:val="both"/>
              <w:rPr>
                <w:sz w:val="26"/>
                <w:szCs w:val="26"/>
              </w:rPr>
            </w:pPr>
            <w:r w:rsidRPr="00A74D8F">
              <w:rPr>
                <w:sz w:val="26"/>
                <w:szCs w:val="26"/>
              </w:rPr>
              <w:t>Ngân hàng Thương Mại Cổ Phần Ngoại Thương Việt Nam (Vietcombank) – Chi nhánh Tân Bình</w:t>
            </w:r>
          </w:p>
          <w:p w14:paraId="7F21055B" w14:textId="77777777" w:rsidR="00E055A2" w:rsidRPr="00A74D8F" w:rsidRDefault="00E055A2" w:rsidP="00FD369E">
            <w:pPr>
              <w:jc w:val="both"/>
              <w:rPr>
                <w:sz w:val="26"/>
                <w:szCs w:val="26"/>
              </w:rPr>
            </w:pPr>
          </w:p>
        </w:tc>
      </w:tr>
      <w:tr w:rsidR="00A74D8F" w:rsidRPr="00A74D8F" w14:paraId="652F7C9E" w14:textId="77777777" w:rsidTr="003A761F">
        <w:tc>
          <w:tcPr>
            <w:tcW w:w="901" w:type="dxa"/>
          </w:tcPr>
          <w:p w14:paraId="54D61D30" w14:textId="77777777" w:rsidR="00D55E87" w:rsidRPr="00A74D8F" w:rsidRDefault="00D55E87" w:rsidP="00CA7587">
            <w:pPr>
              <w:jc w:val="both"/>
              <w:rPr>
                <w:sz w:val="26"/>
                <w:szCs w:val="26"/>
              </w:rPr>
            </w:pPr>
          </w:p>
        </w:tc>
        <w:tc>
          <w:tcPr>
            <w:tcW w:w="3051" w:type="dxa"/>
          </w:tcPr>
          <w:p w14:paraId="352A8FB5" w14:textId="77777777" w:rsidR="00D55E87" w:rsidRPr="00A74D8F" w:rsidRDefault="00D55E87" w:rsidP="00CA7587">
            <w:pPr>
              <w:jc w:val="both"/>
              <w:rPr>
                <w:sz w:val="26"/>
                <w:szCs w:val="26"/>
                <w:lang w:val="fr-FR"/>
              </w:rPr>
            </w:pPr>
            <w:r w:rsidRPr="00A74D8F">
              <w:rPr>
                <w:sz w:val="26"/>
                <w:szCs w:val="26"/>
                <w:lang w:val="fr-FR"/>
              </w:rPr>
              <w:t>Tên Tài khoản:</w:t>
            </w:r>
          </w:p>
        </w:tc>
        <w:tc>
          <w:tcPr>
            <w:tcW w:w="5654" w:type="dxa"/>
          </w:tcPr>
          <w:p w14:paraId="3CD7E15B" w14:textId="77777777" w:rsidR="00D55E87" w:rsidRPr="00A74D8F" w:rsidRDefault="00CD247D" w:rsidP="00FD369E">
            <w:pPr>
              <w:jc w:val="both"/>
              <w:rPr>
                <w:sz w:val="26"/>
                <w:szCs w:val="26"/>
                <w:lang w:val="de-DE"/>
              </w:rPr>
            </w:pPr>
            <w:r w:rsidRPr="00A74D8F">
              <w:rPr>
                <w:sz w:val="26"/>
                <w:szCs w:val="26"/>
                <w:lang w:val="de-DE"/>
              </w:rPr>
              <w:t>Công ty TNHH một thành viên Phát triển Công viên phần mềm Quang Trung</w:t>
            </w:r>
          </w:p>
          <w:p w14:paraId="40ED284A" w14:textId="77777777" w:rsidR="00E055A2" w:rsidRPr="00A74D8F" w:rsidRDefault="00E055A2" w:rsidP="00FD369E">
            <w:pPr>
              <w:jc w:val="both"/>
              <w:rPr>
                <w:sz w:val="26"/>
                <w:szCs w:val="26"/>
                <w:lang w:val="de-DE"/>
              </w:rPr>
            </w:pPr>
          </w:p>
        </w:tc>
      </w:tr>
      <w:tr w:rsidR="00A74D8F" w:rsidRPr="00A74D8F" w14:paraId="227A2B69" w14:textId="77777777" w:rsidTr="003A761F">
        <w:tc>
          <w:tcPr>
            <w:tcW w:w="901" w:type="dxa"/>
          </w:tcPr>
          <w:p w14:paraId="69CC9C27" w14:textId="77777777" w:rsidR="00D55E87" w:rsidRPr="00A74D8F" w:rsidRDefault="00D55E87" w:rsidP="00E74997">
            <w:pPr>
              <w:rPr>
                <w:sz w:val="26"/>
                <w:szCs w:val="26"/>
                <w:lang w:val="de-DE"/>
              </w:rPr>
            </w:pPr>
          </w:p>
        </w:tc>
        <w:tc>
          <w:tcPr>
            <w:tcW w:w="3051" w:type="dxa"/>
          </w:tcPr>
          <w:p w14:paraId="698F6D71" w14:textId="77777777" w:rsidR="00D55E87" w:rsidRPr="00A74D8F" w:rsidRDefault="00D55E87" w:rsidP="00D01106">
            <w:pPr>
              <w:rPr>
                <w:sz w:val="26"/>
                <w:szCs w:val="26"/>
                <w:lang w:val="fr-FR"/>
              </w:rPr>
            </w:pPr>
            <w:r w:rsidRPr="00A74D8F">
              <w:rPr>
                <w:sz w:val="26"/>
                <w:szCs w:val="26"/>
              </w:rPr>
              <w:t>Tài khoản Số:</w:t>
            </w:r>
          </w:p>
        </w:tc>
        <w:tc>
          <w:tcPr>
            <w:tcW w:w="5654" w:type="dxa"/>
          </w:tcPr>
          <w:p w14:paraId="3E6669C2" w14:textId="77777777" w:rsidR="00D55E87" w:rsidRPr="00A74D8F" w:rsidRDefault="00CD247D" w:rsidP="00FD369E">
            <w:pPr>
              <w:jc w:val="both"/>
              <w:rPr>
                <w:sz w:val="26"/>
                <w:szCs w:val="26"/>
              </w:rPr>
            </w:pPr>
            <w:r w:rsidRPr="00A74D8F">
              <w:rPr>
                <w:sz w:val="26"/>
                <w:szCs w:val="26"/>
              </w:rPr>
              <w:t>0441 000 671279</w:t>
            </w:r>
          </w:p>
          <w:p w14:paraId="79F40BEB" w14:textId="77777777" w:rsidR="00E055A2" w:rsidRPr="00A74D8F" w:rsidRDefault="00E055A2" w:rsidP="00FD369E">
            <w:pPr>
              <w:jc w:val="both"/>
              <w:rPr>
                <w:sz w:val="26"/>
                <w:szCs w:val="26"/>
              </w:rPr>
            </w:pPr>
          </w:p>
        </w:tc>
      </w:tr>
      <w:tr w:rsidR="00A74D8F" w:rsidRPr="00A74D8F" w14:paraId="5D3B2CC5" w14:textId="77777777" w:rsidTr="003A761F">
        <w:tc>
          <w:tcPr>
            <w:tcW w:w="901" w:type="dxa"/>
          </w:tcPr>
          <w:p w14:paraId="43E02A7E" w14:textId="77777777" w:rsidR="00CD247D" w:rsidRPr="00A74D8F" w:rsidRDefault="00CD247D" w:rsidP="00CD247D">
            <w:pPr>
              <w:pStyle w:val="Heading1"/>
              <w:rPr>
                <w:rFonts w:ascii="Times New Roman" w:hAnsi="Times New Roman"/>
                <w:b w:val="0"/>
                <w:sz w:val="26"/>
                <w:szCs w:val="26"/>
                <w:lang w:val="de-DE"/>
              </w:rPr>
            </w:pPr>
          </w:p>
        </w:tc>
        <w:tc>
          <w:tcPr>
            <w:tcW w:w="3051" w:type="dxa"/>
          </w:tcPr>
          <w:p w14:paraId="09CB0B54" w14:textId="77777777" w:rsidR="00CD247D" w:rsidRPr="00A74D8F" w:rsidRDefault="00CD247D" w:rsidP="00CD247D">
            <w:pPr>
              <w:pStyle w:val="Heading1"/>
              <w:rPr>
                <w:rFonts w:ascii="Times New Roman" w:hAnsi="Times New Roman"/>
                <w:b w:val="0"/>
                <w:sz w:val="26"/>
                <w:szCs w:val="26"/>
              </w:rPr>
            </w:pPr>
            <w:r w:rsidRPr="00A74D8F">
              <w:rPr>
                <w:rFonts w:ascii="Times New Roman" w:hAnsi="Times New Roman"/>
                <w:b w:val="0"/>
                <w:sz w:val="26"/>
                <w:szCs w:val="26"/>
              </w:rPr>
              <w:t>Mã Swift:</w:t>
            </w:r>
          </w:p>
        </w:tc>
        <w:tc>
          <w:tcPr>
            <w:tcW w:w="5654" w:type="dxa"/>
          </w:tcPr>
          <w:p w14:paraId="4D7E4A0A" w14:textId="77777777" w:rsidR="00CD247D" w:rsidRPr="00A74D8F" w:rsidRDefault="00CD247D" w:rsidP="00CD247D">
            <w:pPr>
              <w:pStyle w:val="Heading1"/>
              <w:rPr>
                <w:rFonts w:ascii="Times New Roman" w:hAnsi="Times New Roman"/>
                <w:b w:val="0"/>
                <w:sz w:val="26"/>
                <w:szCs w:val="26"/>
              </w:rPr>
            </w:pPr>
            <w:r w:rsidRPr="00A74D8F">
              <w:rPr>
                <w:rFonts w:ascii="Times New Roman" w:hAnsi="Times New Roman"/>
                <w:b w:val="0"/>
                <w:sz w:val="26"/>
                <w:szCs w:val="26"/>
              </w:rPr>
              <w:t>BFTVVNVX</w:t>
            </w:r>
          </w:p>
          <w:p w14:paraId="00EB4824" w14:textId="77777777" w:rsidR="00CD247D" w:rsidRPr="00A74D8F" w:rsidRDefault="00CD247D" w:rsidP="00CD247D">
            <w:pPr>
              <w:pStyle w:val="Heading1"/>
              <w:rPr>
                <w:rFonts w:ascii="Times New Roman" w:hAnsi="Times New Roman"/>
                <w:b w:val="0"/>
                <w:sz w:val="26"/>
                <w:szCs w:val="26"/>
              </w:rPr>
            </w:pPr>
          </w:p>
        </w:tc>
      </w:tr>
      <w:tr w:rsidR="00CD247D" w:rsidRPr="00A74D8F" w14:paraId="13D98E8F" w14:textId="77777777" w:rsidTr="003A761F">
        <w:tc>
          <w:tcPr>
            <w:tcW w:w="901" w:type="dxa"/>
          </w:tcPr>
          <w:p w14:paraId="42317B67" w14:textId="77777777" w:rsidR="00CD247D" w:rsidRPr="00A74D8F" w:rsidRDefault="00CD247D" w:rsidP="00CD247D">
            <w:pPr>
              <w:rPr>
                <w:sz w:val="26"/>
                <w:szCs w:val="26"/>
              </w:rPr>
            </w:pPr>
            <w:r w:rsidRPr="00A74D8F">
              <w:rPr>
                <w:sz w:val="26"/>
                <w:szCs w:val="26"/>
              </w:rPr>
              <w:t xml:space="preserve">     10. </w:t>
            </w:r>
          </w:p>
        </w:tc>
        <w:tc>
          <w:tcPr>
            <w:tcW w:w="3051" w:type="dxa"/>
          </w:tcPr>
          <w:p w14:paraId="7F57EAB1" w14:textId="77777777" w:rsidR="00CD247D" w:rsidRPr="00A74D8F" w:rsidRDefault="00CD247D" w:rsidP="00CD247D">
            <w:pPr>
              <w:rPr>
                <w:sz w:val="26"/>
                <w:szCs w:val="26"/>
              </w:rPr>
            </w:pPr>
            <w:r w:rsidRPr="00A74D8F">
              <w:rPr>
                <w:sz w:val="26"/>
                <w:szCs w:val="26"/>
              </w:rPr>
              <w:t>Điều khoản và điều kiện</w:t>
            </w:r>
          </w:p>
        </w:tc>
        <w:tc>
          <w:tcPr>
            <w:tcW w:w="5654" w:type="dxa"/>
          </w:tcPr>
          <w:p w14:paraId="6AD3850E" w14:textId="77777777" w:rsidR="00CD247D" w:rsidRPr="00A74D8F" w:rsidRDefault="00CD247D" w:rsidP="00CD247D">
            <w:pPr>
              <w:jc w:val="both"/>
              <w:rPr>
                <w:sz w:val="26"/>
                <w:szCs w:val="26"/>
              </w:rPr>
            </w:pPr>
            <w:r w:rsidRPr="00A74D8F">
              <w:rPr>
                <w:sz w:val="26"/>
                <w:szCs w:val="26"/>
              </w:rPr>
              <w:t>Bên cạnh các điều khoản được đề cập trên, hợp đồng này còn bị ràng buộc bởi các điều khoản và điều kiện đính kèm theo đây.</w:t>
            </w:r>
          </w:p>
          <w:p w14:paraId="4FA4548F" w14:textId="77777777" w:rsidR="00CD247D" w:rsidRPr="00A74D8F" w:rsidRDefault="00CD247D" w:rsidP="00CD247D">
            <w:pPr>
              <w:jc w:val="both"/>
              <w:rPr>
                <w:sz w:val="26"/>
                <w:szCs w:val="26"/>
              </w:rPr>
            </w:pPr>
          </w:p>
          <w:p w14:paraId="6E4CD022" w14:textId="77777777" w:rsidR="00CD247D" w:rsidRPr="00A74D8F" w:rsidRDefault="00CD247D" w:rsidP="00CD247D">
            <w:pPr>
              <w:jc w:val="both"/>
              <w:rPr>
                <w:sz w:val="26"/>
                <w:szCs w:val="26"/>
              </w:rPr>
            </w:pPr>
          </w:p>
        </w:tc>
      </w:tr>
    </w:tbl>
    <w:p w14:paraId="1C3EAE23" w14:textId="77777777" w:rsidR="006255E0" w:rsidRPr="00A74D8F" w:rsidRDefault="006255E0" w:rsidP="006255E0">
      <w:pPr>
        <w:jc w:val="both"/>
        <w:rPr>
          <w:sz w:val="26"/>
          <w:szCs w:val="26"/>
        </w:rPr>
      </w:pPr>
    </w:p>
    <w:p w14:paraId="2BAB324F" w14:textId="77777777" w:rsidR="003A761F" w:rsidRPr="00A74D8F" w:rsidRDefault="003A761F" w:rsidP="006255E0">
      <w:pPr>
        <w:jc w:val="both"/>
        <w:rPr>
          <w:sz w:val="26"/>
          <w:szCs w:val="26"/>
        </w:rPr>
      </w:pPr>
    </w:p>
    <w:tbl>
      <w:tblPr>
        <w:tblW w:w="9498" w:type="dxa"/>
        <w:tblLook w:val="04A0" w:firstRow="1" w:lastRow="0" w:firstColumn="1" w:lastColumn="0" w:noHBand="0" w:noVBand="1"/>
      </w:tblPr>
      <w:tblGrid>
        <w:gridCol w:w="4477"/>
        <w:gridCol w:w="5021"/>
      </w:tblGrid>
      <w:tr w:rsidR="0016478E" w:rsidRPr="00A74D8F" w14:paraId="3934DECE" w14:textId="77777777" w:rsidTr="00913EB5">
        <w:trPr>
          <w:trHeight w:val="3004"/>
        </w:trPr>
        <w:tc>
          <w:tcPr>
            <w:tcW w:w="4477" w:type="dxa"/>
          </w:tcPr>
          <w:p w14:paraId="61B5C003" w14:textId="77777777" w:rsidR="0016478E" w:rsidRPr="00A74D8F" w:rsidRDefault="00913EB5" w:rsidP="00152E78">
            <w:pPr>
              <w:tabs>
                <w:tab w:val="left" w:pos="318"/>
                <w:tab w:val="center" w:pos="2130"/>
              </w:tabs>
              <w:rPr>
                <w:b/>
                <w:sz w:val="26"/>
                <w:szCs w:val="26"/>
              </w:rPr>
            </w:pPr>
            <w:r w:rsidRPr="00A74D8F">
              <w:rPr>
                <w:b/>
                <w:sz w:val="26"/>
                <w:szCs w:val="26"/>
              </w:rPr>
              <w:t xml:space="preserve">ĐẠI DIỆN </w:t>
            </w:r>
            <w:r w:rsidR="0016478E" w:rsidRPr="00A74D8F">
              <w:rPr>
                <w:b/>
                <w:sz w:val="26"/>
                <w:szCs w:val="26"/>
              </w:rPr>
              <w:t>BÊN THUÊ</w:t>
            </w:r>
          </w:p>
          <w:p w14:paraId="14941F97" w14:textId="77777777" w:rsidR="0016478E" w:rsidRPr="00A74D8F" w:rsidRDefault="0016478E" w:rsidP="00D01106">
            <w:pPr>
              <w:jc w:val="center"/>
              <w:rPr>
                <w:b/>
                <w:sz w:val="26"/>
                <w:szCs w:val="26"/>
              </w:rPr>
            </w:pPr>
          </w:p>
          <w:p w14:paraId="118C97EF" w14:textId="77777777" w:rsidR="0016478E" w:rsidRPr="00A74D8F" w:rsidRDefault="0016478E" w:rsidP="00D01106">
            <w:pPr>
              <w:jc w:val="center"/>
              <w:rPr>
                <w:b/>
                <w:sz w:val="26"/>
                <w:szCs w:val="26"/>
              </w:rPr>
            </w:pPr>
          </w:p>
          <w:p w14:paraId="59AD6884" w14:textId="77777777" w:rsidR="0016478E" w:rsidRPr="00A74D8F" w:rsidRDefault="0016478E" w:rsidP="00D01106">
            <w:pPr>
              <w:rPr>
                <w:b/>
                <w:sz w:val="26"/>
                <w:szCs w:val="26"/>
              </w:rPr>
            </w:pPr>
          </w:p>
          <w:p w14:paraId="6C8F6EBC" w14:textId="77777777" w:rsidR="0016478E" w:rsidRPr="00A74D8F" w:rsidRDefault="0016478E" w:rsidP="00D01106">
            <w:pPr>
              <w:rPr>
                <w:b/>
                <w:sz w:val="26"/>
                <w:szCs w:val="26"/>
              </w:rPr>
            </w:pPr>
          </w:p>
          <w:p w14:paraId="559819E2" w14:textId="77777777" w:rsidR="0016478E" w:rsidRPr="00A74D8F" w:rsidRDefault="0016478E" w:rsidP="00D01106">
            <w:pPr>
              <w:rPr>
                <w:b/>
                <w:sz w:val="26"/>
                <w:szCs w:val="26"/>
              </w:rPr>
            </w:pPr>
          </w:p>
          <w:p w14:paraId="4725C90B" w14:textId="77777777" w:rsidR="0016478E" w:rsidRPr="00A74D8F" w:rsidRDefault="0016478E" w:rsidP="00D01106">
            <w:pPr>
              <w:rPr>
                <w:b/>
                <w:sz w:val="26"/>
                <w:szCs w:val="26"/>
              </w:rPr>
            </w:pPr>
          </w:p>
          <w:p w14:paraId="0F9E91F3" w14:textId="77777777" w:rsidR="0016478E" w:rsidRPr="00A74D8F" w:rsidRDefault="0016478E" w:rsidP="00D01106">
            <w:pPr>
              <w:pStyle w:val="Heading1"/>
              <w:rPr>
                <w:rFonts w:ascii="Times New Roman" w:hAnsi="Times New Roman"/>
                <w:sz w:val="26"/>
                <w:szCs w:val="26"/>
              </w:rPr>
            </w:pPr>
            <w:r w:rsidRPr="00A74D8F">
              <w:rPr>
                <w:rFonts w:ascii="Times New Roman" w:hAnsi="Times New Roman"/>
                <w:sz w:val="26"/>
                <w:szCs w:val="26"/>
              </w:rPr>
              <w:t xml:space="preserve">Tên: </w:t>
            </w:r>
          </w:p>
          <w:p w14:paraId="5151E0C8" w14:textId="77777777" w:rsidR="0016478E" w:rsidRPr="00A74D8F" w:rsidRDefault="0016478E" w:rsidP="002A28F5">
            <w:pPr>
              <w:rPr>
                <w:b/>
                <w:sz w:val="26"/>
                <w:szCs w:val="26"/>
              </w:rPr>
            </w:pPr>
            <w:r w:rsidRPr="00A74D8F">
              <w:rPr>
                <w:sz w:val="26"/>
                <w:szCs w:val="26"/>
              </w:rPr>
              <w:t xml:space="preserve">Chức vụ: </w:t>
            </w:r>
          </w:p>
        </w:tc>
        <w:tc>
          <w:tcPr>
            <w:tcW w:w="5021" w:type="dxa"/>
          </w:tcPr>
          <w:p w14:paraId="4D2939C3" w14:textId="77777777" w:rsidR="0016478E" w:rsidRPr="00A74D8F" w:rsidRDefault="0016478E" w:rsidP="00090F5E">
            <w:pPr>
              <w:tabs>
                <w:tab w:val="left" w:pos="802"/>
              </w:tabs>
              <w:jc w:val="center"/>
              <w:rPr>
                <w:b/>
                <w:sz w:val="26"/>
                <w:szCs w:val="26"/>
              </w:rPr>
            </w:pPr>
            <w:r w:rsidRPr="00A74D8F">
              <w:rPr>
                <w:b/>
                <w:sz w:val="26"/>
                <w:szCs w:val="26"/>
              </w:rPr>
              <w:t>Đ</w:t>
            </w:r>
            <w:r w:rsidR="00913EB5" w:rsidRPr="00A74D8F">
              <w:rPr>
                <w:b/>
                <w:sz w:val="26"/>
                <w:szCs w:val="26"/>
              </w:rPr>
              <w:t xml:space="preserve">ẠI DIỆN </w:t>
            </w:r>
            <w:r w:rsidRPr="00A74D8F">
              <w:rPr>
                <w:b/>
                <w:sz w:val="26"/>
                <w:szCs w:val="26"/>
              </w:rPr>
              <w:t>BÊN CHO THUÊ</w:t>
            </w:r>
          </w:p>
          <w:p w14:paraId="4199D744" w14:textId="77777777" w:rsidR="0016478E" w:rsidRPr="00A74D8F" w:rsidRDefault="0016478E" w:rsidP="00D01106">
            <w:pPr>
              <w:jc w:val="center"/>
              <w:rPr>
                <w:b/>
                <w:sz w:val="26"/>
                <w:szCs w:val="26"/>
              </w:rPr>
            </w:pPr>
          </w:p>
          <w:p w14:paraId="45E414FC" w14:textId="77777777" w:rsidR="0016478E" w:rsidRPr="00A74D8F" w:rsidRDefault="0016478E" w:rsidP="00D01106">
            <w:pPr>
              <w:jc w:val="center"/>
              <w:rPr>
                <w:b/>
                <w:sz w:val="26"/>
                <w:szCs w:val="26"/>
              </w:rPr>
            </w:pPr>
          </w:p>
          <w:p w14:paraId="5A05D3BF" w14:textId="77777777" w:rsidR="0016478E" w:rsidRPr="00A74D8F" w:rsidRDefault="0016478E" w:rsidP="00D01106">
            <w:pPr>
              <w:jc w:val="center"/>
              <w:rPr>
                <w:b/>
                <w:sz w:val="26"/>
                <w:szCs w:val="26"/>
              </w:rPr>
            </w:pPr>
          </w:p>
          <w:p w14:paraId="2C993C2D" w14:textId="77777777" w:rsidR="0016478E" w:rsidRPr="00A74D8F" w:rsidRDefault="0016478E" w:rsidP="00D01106">
            <w:pPr>
              <w:pStyle w:val="Heading1"/>
              <w:rPr>
                <w:rFonts w:ascii="Times New Roman" w:hAnsi="Times New Roman"/>
                <w:sz w:val="26"/>
                <w:szCs w:val="26"/>
              </w:rPr>
            </w:pPr>
          </w:p>
          <w:p w14:paraId="0DA65282" w14:textId="77777777" w:rsidR="0016478E" w:rsidRPr="00A74D8F" w:rsidRDefault="0016478E" w:rsidP="00090F5E">
            <w:pPr>
              <w:pStyle w:val="Heading1"/>
              <w:tabs>
                <w:tab w:val="left" w:pos="770"/>
              </w:tabs>
              <w:rPr>
                <w:rFonts w:ascii="Times New Roman" w:hAnsi="Times New Roman"/>
                <w:sz w:val="26"/>
                <w:szCs w:val="26"/>
              </w:rPr>
            </w:pPr>
          </w:p>
          <w:p w14:paraId="40B7F5A1" w14:textId="77777777" w:rsidR="0016478E" w:rsidRPr="00A74D8F" w:rsidRDefault="0016478E" w:rsidP="00D01106">
            <w:pPr>
              <w:pStyle w:val="Heading1"/>
              <w:rPr>
                <w:rFonts w:ascii="Times New Roman" w:hAnsi="Times New Roman"/>
                <w:sz w:val="26"/>
                <w:szCs w:val="26"/>
              </w:rPr>
            </w:pPr>
          </w:p>
          <w:p w14:paraId="6C57085D" w14:textId="77777777" w:rsidR="0016478E" w:rsidRPr="00A74D8F" w:rsidRDefault="0016478E" w:rsidP="002A28F5">
            <w:pPr>
              <w:pStyle w:val="Heading1"/>
              <w:ind w:left="802"/>
              <w:rPr>
                <w:rFonts w:ascii="Times New Roman" w:hAnsi="Times New Roman"/>
                <w:sz w:val="26"/>
                <w:szCs w:val="26"/>
              </w:rPr>
            </w:pPr>
            <w:r w:rsidRPr="00A74D8F">
              <w:rPr>
                <w:rFonts w:ascii="Times New Roman" w:hAnsi="Times New Roman"/>
                <w:sz w:val="26"/>
                <w:szCs w:val="26"/>
              </w:rPr>
              <w:t xml:space="preserve">Tên: </w:t>
            </w:r>
          </w:p>
          <w:p w14:paraId="61E8C0AF" w14:textId="77777777" w:rsidR="0016478E" w:rsidRPr="00A74D8F" w:rsidRDefault="00913EB5" w:rsidP="002A28F5">
            <w:pPr>
              <w:rPr>
                <w:b/>
                <w:sz w:val="26"/>
                <w:szCs w:val="26"/>
              </w:rPr>
            </w:pPr>
            <w:r w:rsidRPr="00A74D8F">
              <w:rPr>
                <w:sz w:val="26"/>
                <w:szCs w:val="26"/>
              </w:rPr>
              <w:t xml:space="preserve">            </w:t>
            </w:r>
            <w:r w:rsidR="0016478E" w:rsidRPr="00A74D8F">
              <w:rPr>
                <w:sz w:val="26"/>
                <w:szCs w:val="26"/>
              </w:rPr>
              <w:t>Chức vụ</w:t>
            </w:r>
            <w:r w:rsidR="002A28F5" w:rsidRPr="00A74D8F">
              <w:rPr>
                <w:sz w:val="26"/>
                <w:szCs w:val="26"/>
              </w:rPr>
              <w:t>:</w:t>
            </w:r>
          </w:p>
        </w:tc>
      </w:tr>
    </w:tbl>
    <w:p w14:paraId="3C544786" w14:textId="77777777" w:rsidR="004123BF" w:rsidRPr="00A74D8F" w:rsidRDefault="004123BF" w:rsidP="00464293">
      <w:pPr>
        <w:jc w:val="center"/>
        <w:rPr>
          <w:b/>
          <w:bCs/>
          <w:sz w:val="34"/>
          <w:szCs w:val="26"/>
        </w:rPr>
      </w:pPr>
    </w:p>
    <w:p w14:paraId="0848AC7C" w14:textId="77777777" w:rsidR="006717A7" w:rsidRPr="00A74D8F" w:rsidRDefault="006717A7" w:rsidP="00464293">
      <w:pPr>
        <w:jc w:val="center"/>
        <w:rPr>
          <w:b/>
          <w:bCs/>
          <w:sz w:val="34"/>
          <w:szCs w:val="26"/>
        </w:rPr>
      </w:pPr>
    </w:p>
    <w:p w14:paraId="670DCB7D" w14:textId="77777777" w:rsidR="006717A7" w:rsidRPr="00A74D8F" w:rsidRDefault="006717A7" w:rsidP="00464293">
      <w:pPr>
        <w:jc w:val="center"/>
        <w:rPr>
          <w:b/>
          <w:bCs/>
          <w:sz w:val="34"/>
          <w:szCs w:val="26"/>
        </w:rPr>
      </w:pPr>
    </w:p>
    <w:p w14:paraId="17446E54" w14:textId="77777777" w:rsidR="009B6A13" w:rsidRPr="00A74D8F" w:rsidRDefault="009B6A13" w:rsidP="00464293">
      <w:pPr>
        <w:jc w:val="center"/>
        <w:rPr>
          <w:b/>
          <w:bCs/>
          <w:sz w:val="34"/>
          <w:szCs w:val="26"/>
        </w:rPr>
      </w:pPr>
    </w:p>
    <w:p w14:paraId="37493FEB" w14:textId="77777777" w:rsidR="009B6A13" w:rsidRPr="00A74D8F" w:rsidRDefault="009B6A13" w:rsidP="00464293">
      <w:pPr>
        <w:jc w:val="center"/>
        <w:rPr>
          <w:b/>
          <w:bCs/>
          <w:sz w:val="34"/>
          <w:szCs w:val="26"/>
        </w:rPr>
      </w:pPr>
    </w:p>
    <w:p w14:paraId="1025E514" w14:textId="77777777" w:rsidR="006717A7" w:rsidRPr="00A74D8F" w:rsidRDefault="006717A7" w:rsidP="00464293">
      <w:pPr>
        <w:jc w:val="center"/>
        <w:rPr>
          <w:b/>
          <w:bCs/>
          <w:sz w:val="34"/>
          <w:szCs w:val="26"/>
        </w:rPr>
      </w:pPr>
    </w:p>
    <w:p w14:paraId="18D1E76A" w14:textId="77777777" w:rsidR="00E00C00" w:rsidRPr="00A74D8F" w:rsidRDefault="00E00C00" w:rsidP="00464293">
      <w:pPr>
        <w:jc w:val="center"/>
        <w:rPr>
          <w:b/>
          <w:bCs/>
          <w:sz w:val="34"/>
          <w:szCs w:val="26"/>
        </w:rPr>
      </w:pPr>
    </w:p>
    <w:p w14:paraId="47A79B5C" w14:textId="77777777" w:rsidR="00E00C00" w:rsidRPr="00A74D8F" w:rsidRDefault="00E00C00" w:rsidP="00464293">
      <w:pPr>
        <w:jc w:val="center"/>
        <w:rPr>
          <w:b/>
          <w:bCs/>
          <w:sz w:val="34"/>
          <w:szCs w:val="26"/>
        </w:rPr>
      </w:pPr>
    </w:p>
    <w:p w14:paraId="03FFE7B3" w14:textId="77777777" w:rsidR="00E00C00" w:rsidRPr="00A74D8F" w:rsidRDefault="00E00C00" w:rsidP="00464293">
      <w:pPr>
        <w:jc w:val="center"/>
        <w:rPr>
          <w:b/>
          <w:bCs/>
          <w:sz w:val="34"/>
          <w:szCs w:val="26"/>
        </w:rPr>
      </w:pPr>
    </w:p>
    <w:p w14:paraId="0B687840" w14:textId="77777777" w:rsidR="00E00C00" w:rsidRPr="00A74D8F" w:rsidRDefault="00E00C00" w:rsidP="00464293">
      <w:pPr>
        <w:jc w:val="center"/>
        <w:rPr>
          <w:b/>
          <w:bCs/>
          <w:sz w:val="34"/>
          <w:szCs w:val="26"/>
        </w:rPr>
      </w:pPr>
    </w:p>
    <w:p w14:paraId="41D9E7E5" w14:textId="77777777" w:rsidR="00E00C00" w:rsidRPr="00A74D8F" w:rsidRDefault="00E00C00" w:rsidP="00464293">
      <w:pPr>
        <w:jc w:val="center"/>
        <w:rPr>
          <w:b/>
          <w:bCs/>
          <w:sz w:val="34"/>
          <w:szCs w:val="26"/>
        </w:rPr>
      </w:pPr>
    </w:p>
    <w:p w14:paraId="5FA22251" w14:textId="77777777" w:rsidR="00E00C00" w:rsidRPr="00A74D8F" w:rsidRDefault="00E00C00" w:rsidP="00464293">
      <w:pPr>
        <w:jc w:val="center"/>
        <w:rPr>
          <w:b/>
          <w:bCs/>
          <w:sz w:val="34"/>
          <w:szCs w:val="26"/>
        </w:rPr>
      </w:pPr>
    </w:p>
    <w:p w14:paraId="6A0B6D5E" w14:textId="77777777" w:rsidR="00E00C00" w:rsidRPr="00A74D8F" w:rsidRDefault="00E00C00" w:rsidP="00464293">
      <w:pPr>
        <w:jc w:val="center"/>
        <w:rPr>
          <w:b/>
          <w:bCs/>
          <w:sz w:val="34"/>
          <w:szCs w:val="26"/>
        </w:rPr>
      </w:pPr>
    </w:p>
    <w:p w14:paraId="536F9739" w14:textId="77777777" w:rsidR="00E00C00" w:rsidRPr="00A74D8F" w:rsidRDefault="00E00C00" w:rsidP="00464293">
      <w:pPr>
        <w:jc w:val="center"/>
        <w:rPr>
          <w:b/>
          <w:bCs/>
          <w:sz w:val="34"/>
          <w:szCs w:val="26"/>
        </w:rPr>
      </w:pPr>
    </w:p>
    <w:p w14:paraId="7B094B02" w14:textId="77777777" w:rsidR="00E00C00" w:rsidRPr="00A74D8F" w:rsidRDefault="00E00C00" w:rsidP="00464293">
      <w:pPr>
        <w:jc w:val="center"/>
        <w:rPr>
          <w:b/>
          <w:bCs/>
          <w:sz w:val="34"/>
          <w:szCs w:val="26"/>
        </w:rPr>
      </w:pPr>
    </w:p>
    <w:p w14:paraId="2E8F7BBF" w14:textId="77777777" w:rsidR="00E00C00" w:rsidRPr="00A74D8F" w:rsidRDefault="00E00C00" w:rsidP="00464293">
      <w:pPr>
        <w:jc w:val="center"/>
        <w:rPr>
          <w:b/>
          <w:bCs/>
          <w:sz w:val="34"/>
          <w:szCs w:val="26"/>
        </w:rPr>
      </w:pPr>
    </w:p>
    <w:p w14:paraId="518B1724" w14:textId="77777777" w:rsidR="001F6C28" w:rsidRPr="00A74D8F" w:rsidRDefault="001F6C28" w:rsidP="00464293">
      <w:pPr>
        <w:jc w:val="center"/>
        <w:rPr>
          <w:b/>
          <w:bCs/>
          <w:sz w:val="34"/>
          <w:szCs w:val="26"/>
        </w:rPr>
      </w:pPr>
    </w:p>
    <w:p w14:paraId="6003A83A" w14:textId="77777777" w:rsidR="001F6C28" w:rsidRPr="00A74D8F" w:rsidRDefault="001F6C28" w:rsidP="00464293">
      <w:pPr>
        <w:jc w:val="center"/>
        <w:rPr>
          <w:b/>
          <w:bCs/>
          <w:sz w:val="34"/>
          <w:szCs w:val="26"/>
        </w:rPr>
      </w:pPr>
    </w:p>
    <w:p w14:paraId="0759A558" w14:textId="77777777" w:rsidR="00E00C00" w:rsidRPr="00A74D8F" w:rsidRDefault="00E00C00" w:rsidP="00464293">
      <w:pPr>
        <w:jc w:val="center"/>
        <w:rPr>
          <w:b/>
          <w:bCs/>
          <w:sz w:val="34"/>
          <w:szCs w:val="26"/>
        </w:rPr>
      </w:pPr>
    </w:p>
    <w:p w14:paraId="1528E681" w14:textId="77777777" w:rsidR="00CC0744" w:rsidRPr="00A74D8F" w:rsidRDefault="00CC0744" w:rsidP="00464293">
      <w:pPr>
        <w:jc w:val="center"/>
        <w:rPr>
          <w:b/>
          <w:bCs/>
          <w:sz w:val="34"/>
          <w:szCs w:val="26"/>
        </w:rPr>
      </w:pPr>
    </w:p>
    <w:p w14:paraId="5D1FABEB" w14:textId="77777777" w:rsidR="00CC0744" w:rsidRPr="00A74D8F" w:rsidRDefault="00CC0744" w:rsidP="00464293">
      <w:pPr>
        <w:jc w:val="center"/>
        <w:rPr>
          <w:b/>
          <w:bCs/>
          <w:sz w:val="34"/>
          <w:szCs w:val="26"/>
        </w:rPr>
      </w:pPr>
    </w:p>
    <w:p w14:paraId="23133409" w14:textId="77777777" w:rsidR="00CC0744" w:rsidRPr="00A74D8F" w:rsidRDefault="00CC0744" w:rsidP="00464293">
      <w:pPr>
        <w:jc w:val="center"/>
        <w:rPr>
          <w:b/>
          <w:bCs/>
          <w:sz w:val="34"/>
          <w:szCs w:val="26"/>
        </w:rPr>
      </w:pPr>
    </w:p>
    <w:p w14:paraId="32BFF2B2" w14:textId="77777777" w:rsidR="006255E0" w:rsidRPr="00A74D8F" w:rsidRDefault="006255E0" w:rsidP="00464293">
      <w:pPr>
        <w:jc w:val="center"/>
        <w:rPr>
          <w:b/>
          <w:bCs/>
          <w:sz w:val="32"/>
          <w:szCs w:val="32"/>
        </w:rPr>
      </w:pPr>
      <w:r w:rsidRPr="00A74D8F">
        <w:rPr>
          <w:b/>
          <w:bCs/>
          <w:sz w:val="32"/>
          <w:szCs w:val="32"/>
        </w:rPr>
        <w:t>ĐIỀU KHOẢN VÀ ĐIỀU KIỆN</w:t>
      </w:r>
    </w:p>
    <w:p w14:paraId="08CE5DB3" w14:textId="77777777" w:rsidR="006255E0" w:rsidRPr="00A74D8F" w:rsidRDefault="006255E0" w:rsidP="00464293">
      <w:pPr>
        <w:jc w:val="center"/>
        <w:rPr>
          <w:b/>
          <w:sz w:val="26"/>
          <w:szCs w:val="26"/>
          <w:lang w:val="fr-FR"/>
        </w:rPr>
      </w:pPr>
    </w:p>
    <w:p w14:paraId="6FED56FE" w14:textId="77777777" w:rsidR="00A906C6" w:rsidRPr="00A74D8F" w:rsidRDefault="00A906C6" w:rsidP="00464293">
      <w:pPr>
        <w:jc w:val="center"/>
        <w:rPr>
          <w:b/>
          <w:sz w:val="26"/>
          <w:szCs w:val="26"/>
          <w:u w:val="single"/>
          <w:lang w:val="fr-FR"/>
        </w:rPr>
      </w:pPr>
      <w:r w:rsidRPr="00A74D8F">
        <w:rPr>
          <w:b/>
          <w:sz w:val="26"/>
          <w:szCs w:val="26"/>
          <w:u w:val="single"/>
          <w:lang w:val="fr-FR"/>
        </w:rPr>
        <w:t>PHẦN I</w:t>
      </w:r>
    </w:p>
    <w:p w14:paraId="7F2F4C99" w14:textId="77777777" w:rsidR="00A906C6" w:rsidRPr="00A74D8F" w:rsidRDefault="00A906C6" w:rsidP="00464293">
      <w:pPr>
        <w:jc w:val="center"/>
        <w:rPr>
          <w:b/>
          <w:sz w:val="26"/>
          <w:szCs w:val="26"/>
          <w:u w:val="single"/>
          <w:lang w:val="fr-FR"/>
        </w:rPr>
      </w:pPr>
    </w:p>
    <w:p w14:paraId="549A9360" w14:textId="77777777" w:rsidR="008D190C" w:rsidRPr="00A74D8F" w:rsidRDefault="006255E0" w:rsidP="00464293">
      <w:pPr>
        <w:jc w:val="center"/>
        <w:rPr>
          <w:b/>
          <w:sz w:val="26"/>
          <w:szCs w:val="26"/>
          <w:lang w:val="fr-FR"/>
        </w:rPr>
      </w:pPr>
      <w:r w:rsidRPr="00A74D8F">
        <w:rPr>
          <w:b/>
          <w:sz w:val="26"/>
          <w:szCs w:val="26"/>
          <w:lang w:val="fr-FR"/>
        </w:rPr>
        <w:t>THANH TOÁN TIỀN THUÊ, PHÍ DỊCH VỤ</w:t>
      </w:r>
    </w:p>
    <w:p w14:paraId="4914A536" w14:textId="77777777" w:rsidR="006255E0" w:rsidRPr="00A74D8F" w:rsidRDefault="00264E98" w:rsidP="00464293">
      <w:pPr>
        <w:jc w:val="center"/>
        <w:rPr>
          <w:b/>
          <w:sz w:val="26"/>
          <w:szCs w:val="26"/>
          <w:lang w:val="fr-FR"/>
        </w:rPr>
      </w:pPr>
      <w:r w:rsidRPr="00A74D8F">
        <w:rPr>
          <w:b/>
          <w:sz w:val="26"/>
          <w:szCs w:val="26"/>
          <w:lang w:val="fr-FR"/>
        </w:rPr>
        <w:t xml:space="preserve">VÀ </w:t>
      </w:r>
      <w:r w:rsidR="006255E0" w:rsidRPr="00A74D8F">
        <w:rPr>
          <w:b/>
          <w:sz w:val="26"/>
          <w:szCs w:val="26"/>
          <w:lang w:val="fr-FR"/>
        </w:rPr>
        <w:t>CÁC KHOẢN THANH TOÁN KHÁC</w:t>
      </w:r>
    </w:p>
    <w:p w14:paraId="3812F291" w14:textId="77777777" w:rsidR="006255E0" w:rsidRPr="00A74D8F" w:rsidRDefault="006255E0" w:rsidP="006255E0">
      <w:pPr>
        <w:jc w:val="both"/>
        <w:rPr>
          <w:b/>
          <w:sz w:val="26"/>
          <w:szCs w:val="26"/>
          <w:lang w:val="fr-FR"/>
        </w:rPr>
      </w:pPr>
    </w:p>
    <w:p w14:paraId="49F0785F" w14:textId="77777777" w:rsidR="006255E0" w:rsidRPr="00A74D8F" w:rsidRDefault="006255E0" w:rsidP="006255E0">
      <w:pPr>
        <w:jc w:val="both"/>
        <w:rPr>
          <w:b/>
          <w:sz w:val="26"/>
          <w:szCs w:val="26"/>
        </w:rPr>
      </w:pPr>
      <w:r w:rsidRPr="00A74D8F">
        <w:rPr>
          <w:b/>
          <w:sz w:val="26"/>
          <w:szCs w:val="26"/>
        </w:rPr>
        <w:t>1.</w:t>
      </w:r>
      <w:r w:rsidRPr="00A74D8F">
        <w:rPr>
          <w:b/>
          <w:sz w:val="26"/>
          <w:szCs w:val="26"/>
        </w:rPr>
        <w:tab/>
      </w:r>
      <w:r w:rsidR="00264E98" w:rsidRPr="00A74D8F">
        <w:rPr>
          <w:b/>
          <w:sz w:val="26"/>
          <w:szCs w:val="26"/>
          <w:u w:val="single"/>
        </w:rPr>
        <w:t>Thanh toán tiền t</w:t>
      </w:r>
      <w:r w:rsidRPr="00A74D8F">
        <w:rPr>
          <w:b/>
          <w:sz w:val="26"/>
          <w:szCs w:val="26"/>
          <w:u w:val="single"/>
        </w:rPr>
        <w:t>huê</w:t>
      </w:r>
    </w:p>
    <w:p w14:paraId="2946AA3B" w14:textId="77777777" w:rsidR="006255E0" w:rsidRPr="00A74D8F" w:rsidRDefault="006255E0" w:rsidP="006255E0">
      <w:pPr>
        <w:jc w:val="both"/>
        <w:rPr>
          <w:sz w:val="26"/>
          <w:szCs w:val="26"/>
        </w:rPr>
      </w:pPr>
    </w:p>
    <w:p w14:paraId="16FD6B7C" w14:textId="77777777" w:rsidR="006255E0" w:rsidRPr="00A74D8F" w:rsidRDefault="006255E0" w:rsidP="006255E0">
      <w:pPr>
        <w:numPr>
          <w:ilvl w:val="1"/>
          <w:numId w:val="17"/>
        </w:numPr>
        <w:ind w:left="720" w:hanging="720"/>
        <w:jc w:val="both"/>
        <w:rPr>
          <w:sz w:val="26"/>
          <w:szCs w:val="26"/>
        </w:rPr>
      </w:pPr>
      <w:r w:rsidRPr="00A74D8F">
        <w:rPr>
          <w:sz w:val="26"/>
          <w:szCs w:val="26"/>
        </w:rPr>
        <w:t>Bên Thuê sẽ tự thanh toán cho Bên Cho Thuê mà không cần yêu cầu trong suốt Thời Hạn</w:t>
      </w:r>
      <w:r w:rsidR="00501B8B" w:rsidRPr="00A74D8F">
        <w:rPr>
          <w:sz w:val="26"/>
          <w:szCs w:val="26"/>
        </w:rPr>
        <w:t xml:space="preserve"> Thuê</w:t>
      </w:r>
      <w:r w:rsidRPr="00A74D8F">
        <w:rPr>
          <w:sz w:val="26"/>
          <w:szCs w:val="26"/>
        </w:rPr>
        <w:t>, Tiền Thuê và Phí Dịch Vụ, ngay khi đến hạn.</w:t>
      </w:r>
    </w:p>
    <w:p w14:paraId="1311238E" w14:textId="77777777" w:rsidR="006255E0" w:rsidRPr="00A74D8F" w:rsidRDefault="006255E0" w:rsidP="006255E0">
      <w:pPr>
        <w:ind w:left="720"/>
        <w:jc w:val="both"/>
        <w:rPr>
          <w:sz w:val="12"/>
          <w:szCs w:val="26"/>
        </w:rPr>
      </w:pPr>
    </w:p>
    <w:p w14:paraId="138DB835" w14:textId="77777777" w:rsidR="006255E0" w:rsidRPr="00A74D8F" w:rsidRDefault="006255E0" w:rsidP="006255E0">
      <w:pPr>
        <w:numPr>
          <w:ilvl w:val="1"/>
          <w:numId w:val="17"/>
        </w:numPr>
        <w:ind w:left="720" w:hanging="720"/>
        <w:jc w:val="both"/>
        <w:rPr>
          <w:sz w:val="26"/>
          <w:szCs w:val="26"/>
        </w:rPr>
      </w:pPr>
      <w:r w:rsidRPr="00A74D8F">
        <w:rPr>
          <w:sz w:val="26"/>
          <w:szCs w:val="26"/>
        </w:rPr>
        <w:t>Tiền Thuê sẽ bắt đầu được tính kể từ Ngày Bắt đầu tính Tiền Thuê bất kể việc Bên Thuê có sử dụng Khu Vực Thuê hay không cho đến ngày Khu Vực Thu</w:t>
      </w:r>
      <w:r w:rsidR="00464293" w:rsidRPr="00A74D8F">
        <w:rPr>
          <w:sz w:val="26"/>
          <w:szCs w:val="26"/>
        </w:rPr>
        <w:t>ê được bàn giao lại cho Bên Cho</w:t>
      </w:r>
      <w:r w:rsidRPr="00A74D8F">
        <w:rPr>
          <w:sz w:val="26"/>
          <w:szCs w:val="26"/>
        </w:rPr>
        <w:t>Thuê sau khi đã được dọn sạch, sửa chữa và phục hồi nguyên trạng như trước khi thuê theo như quy định trong Hợp Đồng</w:t>
      </w:r>
      <w:r w:rsidR="00113FDD" w:rsidRPr="00A74D8F">
        <w:rPr>
          <w:sz w:val="26"/>
          <w:szCs w:val="26"/>
        </w:rPr>
        <w:t xml:space="preserve"> này (ngày hai bên ký vào Biên </w:t>
      </w:r>
      <w:r w:rsidR="00501B8B" w:rsidRPr="00A74D8F">
        <w:rPr>
          <w:sz w:val="26"/>
          <w:szCs w:val="26"/>
        </w:rPr>
        <w:t>.</w:t>
      </w:r>
      <w:r w:rsidR="00113FDD" w:rsidRPr="00A74D8F">
        <w:rPr>
          <w:sz w:val="26"/>
          <w:szCs w:val="26"/>
        </w:rPr>
        <w:t>bản b</w:t>
      </w:r>
      <w:r w:rsidRPr="00A74D8F">
        <w:rPr>
          <w:sz w:val="26"/>
          <w:szCs w:val="26"/>
        </w:rPr>
        <w:t xml:space="preserve">àn </w:t>
      </w:r>
      <w:r w:rsidR="00113FDD" w:rsidRPr="00A74D8F">
        <w:rPr>
          <w:sz w:val="26"/>
          <w:szCs w:val="26"/>
        </w:rPr>
        <w:t>g</w:t>
      </w:r>
      <w:r w:rsidRPr="00A74D8F">
        <w:rPr>
          <w:sz w:val="26"/>
          <w:szCs w:val="26"/>
        </w:rPr>
        <w:t xml:space="preserve">iao </w:t>
      </w:r>
      <w:r w:rsidR="00113FDD" w:rsidRPr="00A74D8F">
        <w:rPr>
          <w:sz w:val="26"/>
          <w:szCs w:val="26"/>
        </w:rPr>
        <w:t>c</w:t>
      </w:r>
      <w:r w:rsidRPr="00A74D8F">
        <w:rPr>
          <w:sz w:val="26"/>
          <w:szCs w:val="26"/>
        </w:rPr>
        <w:t xml:space="preserve">uối </w:t>
      </w:r>
      <w:r w:rsidR="00113FDD" w:rsidRPr="00A74D8F">
        <w:rPr>
          <w:sz w:val="26"/>
          <w:szCs w:val="26"/>
        </w:rPr>
        <w:t>c</w:t>
      </w:r>
      <w:r w:rsidRPr="00A74D8F">
        <w:rPr>
          <w:sz w:val="26"/>
          <w:szCs w:val="26"/>
        </w:rPr>
        <w:t>ùng).</w:t>
      </w:r>
    </w:p>
    <w:p w14:paraId="3EE096E1" w14:textId="77777777" w:rsidR="006255E0" w:rsidRPr="00A74D8F" w:rsidRDefault="006255E0" w:rsidP="006255E0">
      <w:pPr>
        <w:numPr>
          <w:ilvl w:val="1"/>
          <w:numId w:val="17"/>
        </w:numPr>
        <w:spacing w:before="120" w:after="120"/>
        <w:ind w:left="720" w:hanging="720"/>
        <w:jc w:val="both"/>
        <w:rPr>
          <w:sz w:val="26"/>
          <w:szCs w:val="26"/>
        </w:rPr>
      </w:pPr>
      <w:r w:rsidRPr="00A74D8F">
        <w:rPr>
          <w:sz w:val="26"/>
          <w:szCs w:val="26"/>
        </w:rPr>
        <w:t xml:space="preserve">Việc điều chỉnh Tiền Thuê được đề cập cụ thể tại Phần VII – </w:t>
      </w:r>
      <w:r w:rsidR="00E74997" w:rsidRPr="00A74D8F">
        <w:rPr>
          <w:sz w:val="26"/>
          <w:szCs w:val="26"/>
        </w:rPr>
        <w:t>"</w:t>
      </w:r>
      <w:r w:rsidRPr="00A74D8F">
        <w:rPr>
          <w:sz w:val="26"/>
          <w:szCs w:val="26"/>
        </w:rPr>
        <w:t>Các điều kiện đặc biệt</w:t>
      </w:r>
      <w:r w:rsidR="00113FDD" w:rsidRPr="00A74D8F">
        <w:rPr>
          <w:sz w:val="26"/>
          <w:szCs w:val="26"/>
        </w:rPr>
        <w:t>"</w:t>
      </w:r>
      <w:r w:rsidRPr="00A74D8F">
        <w:rPr>
          <w:sz w:val="26"/>
          <w:szCs w:val="26"/>
        </w:rPr>
        <w:t xml:space="preserve"> của hợp đồng này.</w:t>
      </w:r>
    </w:p>
    <w:p w14:paraId="49091678" w14:textId="77777777" w:rsidR="006255E0" w:rsidRPr="00A74D8F" w:rsidRDefault="006255E0" w:rsidP="006255E0">
      <w:pPr>
        <w:ind w:left="720" w:hanging="720"/>
        <w:jc w:val="both"/>
        <w:rPr>
          <w:b/>
          <w:sz w:val="26"/>
          <w:szCs w:val="26"/>
        </w:rPr>
      </w:pPr>
    </w:p>
    <w:p w14:paraId="7CAFE689" w14:textId="77777777" w:rsidR="006255E0" w:rsidRPr="00A74D8F" w:rsidRDefault="006255E0" w:rsidP="006255E0">
      <w:pPr>
        <w:jc w:val="both"/>
        <w:rPr>
          <w:b/>
          <w:sz w:val="26"/>
          <w:szCs w:val="26"/>
        </w:rPr>
      </w:pPr>
      <w:r w:rsidRPr="00A74D8F">
        <w:rPr>
          <w:b/>
          <w:sz w:val="26"/>
          <w:szCs w:val="26"/>
        </w:rPr>
        <w:t xml:space="preserve">2. </w:t>
      </w:r>
      <w:r w:rsidRPr="00A74D8F">
        <w:rPr>
          <w:b/>
          <w:sz w:val="26"/>
          <w:szCs w:val="26"/>
        </w:rPr>
        <w:tab/>
      </w:r>
      <w:r w:rsidRPr="00A74D8F">
        <w:rPr>
          <w:b/>
          <w:sz w:val="26"/>
          <w:szCs w:val="26"/>
          <w:u w:val="single"/>
        </w:rPr>
        <w:t>Thanh toán phí dịch vụ</w:t>
      </w:r>
      <w:r w:rsidRPr="00A74D8F">
        <w:rPr>
          <w:b/>
          <w:sz w:val="26"/>
          <w:szCs w:val="26"/>
        </w:rPr>
        <w:t xml:space="preserve"> </w:t>
      </w:r>
    </w:p>
    <w:p w14:paraId="032C1A06" w14:textId="77777777" w:rsidR="006255E0" w:rsidRPr="00A74D8F" w:rsidRDefault="006255E0" w:rsidP="006255E0">
      <w:pPr>
        <w:ind w:left="709"/>
        <w:jc w:val="both"/>
        <w:rPr>
          <w:sz w:val="26"/>
          <w:szCs w:val="26"/>
        </w:rPr>
      </w:pPr>
    </w:p>
    <w:p w14:paraId="4DEEFC38" w14:textId="77777777" w:rsidR="006255E0" w:rsidRPr="00A74D8F" w:rsidRDefault="006255E0" w:rsidP="005A1C2C">
      <w:pPr>
        <w:ind w:left="709" w:hanging="709"/>
        <w:jc w:val="both"/>
        <w:rPr>
          <w:sz w:val="26"/>
          <w:szCs w:val="26"/>
        </w:rPr>
      </w:pPr>
      <w:r w:rsidRPr="00A74D8F">
        <w:rPr>
          <w:sz w:val="26"/>
          <w:szCs w:val="26"/>
        </w:rPr>
        <w:t xml:space="preserve">2.1. </w:t>
      </w:r>
      <w:r w:rsidRPr="00A74D8F">
        <w:rPr>
          <w:sz w:val="26"/>
          <w:szCs w:val="26"/>
        </w:rPr>
        <w:tab/>
        <w:t xml:space="preserve">Bên Cho Thuê có thể tăng Phí Dịch vụ nếu có bất kỳ sự tăng giá nào đối với </w:t>
      </w:r>
      <w:r w:rsidRPr="00A74D8F">
        <w:rPr>
          <w:sz w:val="26"/>
          <w:szCs w:val="26"/>
        </w:rPr>
        <w:tab/>
        <w:t>các dịch vụ mà Bên Cho Thuê cung cấp như là các chi phí sử dụng tiện ích</w:t>
      </w:r>
      <w:r w:rsidR="005A1C2C" w:rsidRPr="00A74D8F">
        <w:rPr>
          <w:sz w:val="26"/>
          <w:szCs w:val="26"/>
        </w:rPr>
        <w:t xml:space="preserve">   </w:t>
      </w:r>
      <w:r w:rsidRPr="00A74D8F">
        <w:rPr>
          <w:sz w:val="26"/>
          <w:szCs w:val="26"/>
        </w:rPr>
        <w:t xml:space="preserve"> </w:t>
      </w:r>
      <w:r w:rsidRPr="00A74D8F">
        <w:rPr>
          <w:sz w:val="26"/>
          <w:szCs w:val="26"/>
        </w:rPr>
        <w:tab/>
        <w:t>mà</w:t>
      </w:r>
      <w:r w:rsidR="005A1C2C" w:rsidRPr="00A74D8F">
        <w:rPr>
          <w:sz w:val="26"/>
          <w:szCs w:val="26"/>
        </w:rPr>
        <w:t xml:space="preserve"> </w:t>
      </w:r>
      <w:r w:rsidRPr="00A74D8F">
        <w:rPr>
          <w:sz w:val="26"/>
          <w:szCs w:val="26"/>
        </w:rPr>
        <w:t xml:space="preserve">vượt khỏi sự kiểm soát của Bên Cho Thuê. Bất kỳ khoản tăng Phí Dịch vụ nào </w:t>
      </w:r>
      <w:r w:rsidRPr="00A74D8F">
        <w:rPr>
          <w:sz w:val="26"/>
          <w:szCs w:val="26"/>
        </w:rPr>
        <w:tab/>
        <w:t>sẽ được thanh toán kể từ ngày nêu trong</w:t>
      </w:r>
      <w:r w:rsidR="00113FDD" w:rsidRPr="00A74D8F">
        <w:rPr>
          <w:sz w:val="26"/>
          <w:szCs w:val="26"/>
        </w:rPr>
        <w:t xml:space="preserve"> văn bản thông báo của Bên Cho </w:t>
      </w:r>
      <w:r w:rsidRPr="00A74D8F">
        <w:rPr>
          <w:sz w:val="26"/>
          <w:szCs w:val="26"/>
        </w:rPr>
        <w:t xml:space="preserve">Thuê gửi cho Bên Thuê. Việc tính toán khoản </w:t>
      </w:r>
      <w:r w:rsidR="00501B8B" w:rsidRPr="00A74D8F">
        <w:rPr>
          <w:sz w:val="26"/>
          <w:szCs w:val="26"/>
        </w:rPr>
        <w:t xml:space="preserve">phí tăng lên sẽ được nêu trong </w:t>
      </w:r>
      <w:r w:rsidRPr="00A74D8F">
        <w:rPr>
          <w:sz w:val="26"/>
          <w:szCs w:val="26"/>
        </w:rPr>
        <w:t>thông báo nói trên.</w:t>
      </w:r>
    </w:p>
    <w:p w14:paraId="644ED858" w14:textId="77777777" w:rsidR="006255E0" w:rsidRPr="00A74D8F" w:rsidRDefault="006255E0" w:rsidP="006255E0">
      <w:pPr>
        <w:jc w:val="both"/>
        <w:rPr>
          <w:sz w:val="26"/>
          <w:szCs w:val="26"/>
        </w:rPr>
      </w:pPr>
    </w:p>
    <w:p w14:paraId="3FCE9D4F" w14:textId="77777777" w:rsidR="006255E0" w:rsidRPr="00A74D8F" w:rsidRDefault="006255E0" w:rsidP="006255E0">
      <w:pPr>
        <w:ind w:left="720" w:hanging="720"/>
        <w:jc w:val="both"/>
        <w:rPr>
          <w:sz w:val="26"/>
          <w:szCs w:val="26"/>
        </w:rPr>
      </w:pPr>
      <w:r w:rsidRPr="00A74D8F">
        <w:rPr>
          <w:sz w:val="26"/>
          <w:szCs w:val="26"/>
        </w:rPr>
        <w:t xml:space="preserve">2.2. </w:t>
      </w:r>
      <w:r w:rsidRPr="00A74D8F">
        <w:rPr>
          <w:sz w:val="26"/>
          <w:szCs w:val="26"/>
        </w:rPr>
        <w:tab/>
        <w:t xml:space="preserve">Việc điều chỉnh Phí Dịch vụ sẽ được đề cập cụ thể tại Phần VII – </w:t>
      </w:r>
      <w:r w:rsidR="00E74997" w:rsidRPr="00A74D8F">
        <w:rPr>
          <w:sz w:val="26"/>
          <w:szCs w:val="26"/>
        </w:rPr>
        <w:t>"</w:t>
      </w:r>
      <w:r w:rsidRPr="00A74D8F">
        <w:rPr>
          <w:sz w:val="26"/>
          <w:szCs w:val="26"/>
        </w:rPr>
        <w:t>Các điều kiện đặc biệt</w:t>
      </w:r>
      <w:r w:rsidR="00E74997" w:rsidRPr="00A74D8F">
        <w:rPr>
          <w:sz w:val="26"/>
          <w:szCs w:val="26"/>
        </w:rPr>
        <w:t>"</w:t>
      </w:r>
      <w:r w:rsidRPr="00A74D8F">
        <w:rPr>
          <w:sz w:val="26"/>
          <w:szCs w:val="26"/>
        </w:rPr>
        <w:t xml:space="preserve"> của hợp đồng này.</w:t>
      </w:r>
    </w:p>
    <w:p w14:paraId="7475A468" w14:textId="77777777" w:rsidR="006255E0" w:rsidRPr="00A74D8F" w:rsidRDefault="006255E0" w:rsidP="006255E0">
      <w:pPr>
        <w:jc w:val="both"/>
        <w:rPr>
          <w:sz w:val="26"/>
          <w:szCs w:val="26"/>
        </w:rPr>
      </w:pPr>
    </w:p>
    <w:p w14:paraId="60311946" w14:textId="77777777" w:rsidR="006255E0" w:rsidRPr="00A74D8F" w:rsidRDefault="006255E0" w:rsidP="008D190C">
      <w:pPr>
        <w:ind w:left="709" w:hanging="709"/>
        <w:jc w:val="both"/>
        <w:rPr>
          <w:sz w:val="26"/>
          <w:szCs w:val="26"/>
        </w:rPr>
      </w:pPr>
      <w:r w:rsidRPr="00A74D8F">
        <w:rPr>
          <w:sz w:val="26"/>
          <w:szCs w:val="26"/>
        </w:rPr>
        <w:t>2.3</w:t>
      </w:r>
      <w:r w:rsidRPr="00A74D8F">
        <w:rPr>
          <w:sz w:val="26"/>
          <w:szCs w:val="26"/>
        </w:rPr>
        <w:tab/>
        <w:t xml:space="preserve">Phí Dịch vụ sẽ bao gồm những khoản phí cho các dịch vụ dưới đây do Bên </w:t>
      </w:r>
      <w:r w:rsidRPr="00A74D8F">
        <w:rPr>
          <w:sz w:val="26"/>
          <w:szCs w:val="26"/>
        </w:rPr>
        <w:tab/>
        <w:t xml:space="preserve">Cho Thuê cung cấp cho Bên Thuê: </w:t>
      </w:r>
    </w:p>
    <w:p w14:paraId="56A3770F" w14:textId="77777777" w:rsidR="006255E0" w:rsidRPr="00A74D8F" w:rsidRDefault="006255E0" w:rsidP="006255E0">
      <w:pPr>
        <w:numPr>
          <w:ilvl w:val="0"/>
          <w:numId w:val="11"/>
        </w:numPr>
        <w:spacing w:before="60" w:after="60"/>
        <w:ind w:left="1170" w:hanging="450"/>
        <w:jc w:val="both"/>
        <w:rPr>
          <w:sz w:val="26"/>
          <w:szCs w:val="26"/>
        </w:rPr>
      </w:pPr>
      <w:r w:rsidRPr="00A74D8F">
        <w:rPr>
          <w:sz w:val="26"/>
          <w:szCs w:val="26"/>
        </w:rPr>
        <w:t>Bảo dưỡng, lau chùi, sửa chữa, thay và làm mới, sơn lại, và trang trí lại ở những khu vực công cộng hay những công việc khác mà Bên Cho Thuê thấy cần thiết cho Tòa nhà;</w:t>
      </w:r>
    </w:p>
    <w:p w14:paraId="581B521D" w14:textId="77777777" w:rsidR="006255E0" w:rsidRPr="00A74D8F" w:rsidRDefault="006255E0" w:rsidP="006255E0">
      <w:pPr>
        <w:numPr>
          <w:ilvl w:val="0"/>
          <w:numId w:val="11"/>
        </w:numPr>
        <w:spacing w:before="60" w:after="60"/>
        <w:ind w:left="1170" w:hanging="450"/>
        <w:jc w:val="both"/>
        <w:rPr>
          <w:sz w:val="26"/>
          <w:szCs w:val="26"/>
        </w:rPr>
      </w:pPr>
      <w:r w:rsidRPr="00A74D8F">
        <w:rPr>
          <w:sz w:val="26"/>
          <w:szCs w:val="26"/>
        </w:rPr>
        <w:t>Cung cấp điều hòa không khí cho mặt bằng theo quy định tại Phần VII.(3).</w:t>
      </w:r>
    </w:p>
    <w:p w14:paraId="2B2A104F" w14:textId="77777777" w:rsidR="006255E0" w:rsidRPr="00A74D8F" w:rsidRDefault="006255E0" w:rsidP="006255E0">
      <w:pPr>
        <w:numPr>
          <w:ilvl w:val="0"/>
          <w:numId w:val="11"/>
        </w:numPr>
        <w:spacing w:before="60" w:after="60"/>
        <w:ind w:left="1170" w:hanging="450"/>
        <w:jc w:val="both"/>
        <w:rPr>
          <w:sz w:val="26"/>
          <w:szCs w:val="26"/>
        </w:rPr>
      </w:pPr>
      <w:r w:rsidRPr="00A74D8F">
        <w:rPr>
          <w:sz w:val="26"/>
          <w:szCs w:val="26"/>
        </w:rPr>
        <w:t xml:space="preserve">Vận hành, kiểm tra, bảo dưỡng, lau chùi, sửa chữa, thay và làm mới hệ thống đèn chiếu sáng ở những khu vực công cộng, thang máy, máy điều hoà không </w:t>
      </w:r>
      <w:r w:rsidRPr="00A74D8F">
        <w:rPr>
          <w:sz w:val="26"/>
          <w:szCs w:val="26"/>
        </w:rPr>
        <w:lastRenderedPageBreak/>
        <w:t>khí, đồng hồ nước và các đồng hồ đo khác, thiết bị phát hiện cháy, thiết bị báo động, thiết bị phòng cháy chữa cháy, máy phát điện và tất cả những máy móc thiết bị khác tại hoặc phục vụ cho Các Tòa Nhà;</w:t>
      </w:r>
    </w:p>
    <w:p w14:paraId="07C05E26" w14:textId="77777777" w:rsidR="006255E0" w:rsidRPr="00A74D8F" w:rsidRDefault="006255E0" w:rsidP="006255E0">
      <w:pPr>
        <w:numPr>
          <w:ilvl w:val="0"/>
          <w:numId w:val="11"/>
        </w:numPr>
        <w:spacing w:before="60" w:after="60"/>
        <w:ind w:left="1170" w:hanging="450"/>
        <w:jc w:val="both"/>
        <w:rPr>
          <w:sz w:val="26"/>
          <w:szCs w:val="26"/>
        </w:rPr>
      </w:pPr>
      <w:r w:rsidRPr="00A74D8F">
        <w:rPr>
          <w:sz w:val="26"/>
          <w:szCs w:val="26"/>
        </w:rPr>
        <w:t>Việc cung cấp điều hoà không khí ngoài giờ làm việc có thể được sắp xếp thông qua Ban Quản Lý Tòa Nhà khi có yêu cầu. Chi phí cung cấp điều hòa không khí ngoài giờ làm việc bình thường (sau 1 giờ trưa Thứ Bảy, các Chủ Nhật và các ngày lễ) được tính phí như các Dịch Vụ Phụ Trội;</w:t>
      </w:r>
    </w:p>
    <w:p w14:paraId="79E89B29" w14:textId="77777777" w:rsidR="006255E0" w:rsidRPr="00A74D8F" w:rsidRDefault="006255E0" w:rsidP="006255E0">
      <w:pPr>
        <w:numPr>
          <w:ilvl w:val="0"/>
          <w:numId w:val="11"/>
        </w:numPr>
        <w:spacing w:before="60" w:after="60"/>
        <w:ind w:left="1170" w:hanging="450"/>
        <w:jc w:val="both"/>
        <w:rPr>
          <w:sz w:val="26"/>
          <w:szCs w:val="26"/>
        </w:rPr>
      </w:pPr>
      <w:r w:rsidRPr="00A74D8F">
        <w:rPr>
          <w:sz w:val="26"/>
          <w:szCs w:val="26"/>
        </w:rPr>
        <w:t>Cung cấp, bảo dưỡng và thay (nếu cần thiết) các thiết bị và dịch vụ vệ sinh trong các phòng vệ sinh ở những khu vực công cộng bao gồm việc cung cấp, bảo dưỡng, sửa chữa và thay mới các ổ cắm điện, và thiết bị;</w:t>
      </w:r>
    </w:p>
    <w:p w14:paraId="6B957F69" w14:textId="77777777" w:rsidR="006255E0" w:rsidRPr="00A74D8F" w:rsidRDefault="006255E0" w:rsidP="006255E0">
      <w:pPr>
        <w:numPr>
          <w:ilvl w:val="0"/>
          <w:numId w:val="11"/>
        </w:numPr>
        <w:spacing w:before="60" w:after="60"/>
        <w:ind w:left="1170" w:hanging="450"/>
        <w:jc w:val="both"/>
        <w:rPr>
          <w:sz w:val="26"/>
          <w:szCs w:val="26"/>
        </w:rPr>
      </w:pPr>
      <w:r w:rsidRPr="00A74D8F">
        <w:rPr>
          <w:sz w:val="26"/>
          <w:szCs w:val="26"/>
        </w:rPr>
        <w:t>Đảm bảo an ninh 24/24 cho Tòa Nhà;</w:t>
      </w:r>
    </w:p>
    <w:p w14:paraId="6145C160" w14:textId="77777777" w:rsidR="006255E0" w:rsidRPr="00A74D8F" w:rsidRDefault="006255E0" w:rsidP="006255E0">
      <w:pPr>
        <w:numPr>
          <w:ilvl w:val="0"/>
          <w:numId w:val="11"/>
        </w:numPr>
        <w:spacing w:before="60" w:after="60"/>
        <w:ind w:left="1170" w:hanging="450"/>
        <w:jc w:val="both"/>
        <w:rPr>
          <w:sz w:val="26"/>
          <w:szCs w:val="26"/>
        </w:rPr>
      </w:pPr>
      <w:r w:rsidRPr="00A74D8F">
        <w:rPr>
          <w:sz w:val="26"/>
          <w:szCs w:val="26"/>
        </w:rPr>
        <w:t>Giữ gìn những khu vực công cộng trong Tòa Nhà sạch sẽ và ngăn nắp, thu gom rác từ điểm thu gom rác tập trung;</w:t>
      </w:r>
    </w:p>
    <w:p w14:paraId="4C185ECF" w14:textId="77777777" w:rsidR="006255E0" w:rsidRPr="00A74D8F" w:rsidRDefault="006255E0" w:rsidP="006255E0">
      <w:pPr>
        <w:numPr>
          <w:ilvl w:val="0"/>
          <w:numId w:val="11"/>
        </w:numPr>
        <w:spacing w:before="60" w:after="60"/>
        <w:ind w:left="1170" w:hanging="450"/>
        <w:jc w:val="both"/>
        <w:rPr>
          <w:sz w:val="26"/>
          <w:szCs w:val="26"/>
        </w:rPr>
      </w:pPr>
      <w:r w:rsidRPr="00A74D8F">
        <w:rPr>
          <w:sz w:val="26"/>
          <w:szCs w:val="26"/>
        </w:rPr>
        <w:t>Cung cấp đèn trên cao và điện ở khu vực công cộng của Tòa Nhà;</w:t>
      </w:r>
    </w:p>
    <w:p w14:paraId="5DFA0A5B" w14:textId="77777777" w:rsidR="006255E0" w:rsidRPr="00A74D8F" w:rsidRDefault="006255E0" w:rsidP="006255E0">
      <w:pPr>
        <w:numPr>
          <w:ilvl w:val="0"/>
          <w:numId w:val="11"/>
        </w:numPr>
        <w:spacing w:before="60" w:after="60"/>
        <w:ind w:left="1170" w:hanging="450"/>
        <w:jc w:val="both"/>
        <w:rPr>
          <w:sz w:val="26"/>
          <w:szCs w:val="26"/>
        </w:rPr>
      </w:pPr>
      <w:r w:rsidRPr="00A74D8F">
        <w:rPr>
          <w:sz w:val="26"/>
          <w:szCs w:val="26"/>
        </w:rPr>
        <w:t>Cung cấp nước cho nhà vệ sinh của Tòa Nhà;</w:t>
      </w:r>
    </w:p>
    <w:p w14:paraId="5C6C391F" w14:textId="77777777" w:rsidR="006255E0" w:rsidRPr="00A74D8F" w:rsidRDefault="006255E0" w:rsidP="006255E0">
      <w:pPr>
        <w:numPr>
          <w:ilvl w:val="0"/>
          <w:numId w:val="11"/>
        </w:numPr>
        <w:spacing w:before="60" w:after="60"/>
        <w:ind w:left="1170" w:hanging="450"/>
        <w:jc w:val="both"/>
        <w:rPr>
          <w:sz w:val="26"/>
          <w:szCs w:val="26"/>
        </w:rPr>
      </w:pPr>
      <w:r w:rsidRPr="00A74D8F">
        <w:rPr>
          <w:sz w:val="26"/>
          <w:szCs w:val="26"/>
        </w:rPr>
        <w:t>Diệt côn trùng ở khu vực công cộng; và</w:t>
      </w:r>
    </w:p>
    <w:p w14:paraId="3ED841F6" w14:textId="77777777" w:rsidR="006255E0" w:rsidRPr="00A74D8F" w:rsidRDefault="00AA7EB3" w:rsidP="006255E0">
      <w:pPr>
        <w:numPr>
          <w:ilvl w:val="0"/>
          <w:numId w:val="11"/>
        </w:numPr>
        <w:spacing w:before="60" w:after="60"/>
        <w:ind w:left="1170" w:hanging="450"/>
        <w:jc w:val="both"/>
        <w:rPr>
          <w:sz w:val="26"/>
          <w:szCs w:val="26"/>
        </w:rPr>
      </w:pPr>
      <w:r w:rsidRPr="00A74D8F">
        <w:rPr>
          <w:sz w:val="26"/>
          <w:szCs w:val="26"/>
        </w:rPr>
        <w:t xml:space="preserve">Cung cấp nguồn điện </w:t>
      </w:r>
      <w:r w:rsidR="006255E0" w:rsidRPr="00A74D8F">
        <w:rPr>
          <w:sz w:val="26"/>
          <w:szCs w:val="26"/>
        </w:rPr>
        <w:t>dự phòng 24/24 cho Mặt Bằng.</w:t>
      </w:r>
    </w:p>
    <w:p w14:paraId="09676332" w14:textId="77777777" w:rsidR="006255E0" w:rsidRPr="00A74D8F" w:rsidRDefault="006255E0" w:rsidP="006255E0">
      <w:pPr>
        <w:jc w:val="both"/>
        <w:rPr>
          <w:sz w:val="26"/>
          <w:szCs w:val="26"/>
        </w:rPr>
      </w:pPr>
    </w:p>
    <w:p w14:paraId="5E552D0F" w14:textId="77777777" w:rsidR="006255E0" w:rsidRPr="00A74D8F" w:rsidRDefault="006255E0" w:rsidP="006255E0">
      <w:pPr>
        <w:jc w:val="both"/>
        <w:rPr>
          <w:sz w:val="26"/>
          <w:szCs w:val="26"/>
          <w:u w:val="single"/>
        </w:rPr>
      </w:pPr>
      <w:r w:rsidRPr="00A74D8F">
        <w:rPr>
          <w:sz w:val="26"/>
          <w:szCs w:val="26"/>
        </w:rPr>
        <w:t xml:space="preserve">3. </w:t>
      </w:r>
      <w:r w:rsidRPr="00A74D8F">
        <w:rPr>
          <w:sz w:val="26"/>
          <w:szCs w:val="26"/>
        </w:rPr>
        <w:tab/>
      </w:r>
      <w:r w:rsidRPr="00A74D8F">
        <w:rPr>
          <w:b/>
          <w:sz w:val="26"/>
          <w:szCs w:val="26"/>
          <w:u w:val="single"/>
        </w:rPr>
        <w:t>Thanh toán tiền điện</w:t>
      </w:r>
    </w:p>
    <w:p w14:paraId="04AE85A0" w14:textId="77777777" w:rsidR="006255E0" w:rsidRPr="00A74D8F" w:rsidRDefault="006255E0" w:rsidP="006255E0">
      <w:pPr>
        <w:jc w:val="both"/>
        <w:rPr>
          <w:sz w:val="26"/>
          <w:szCs w:val="26"/>
        </w:rPr>
      </w:pPr>
    </w:p>
    <w:p w14:paraId="3648F131" w14:textId="77777777" w:rsidR="006255E0" w:rsidRPr="00A74D8F" w:rsidRDefault="006255E0" w:rsidP="006255E0">
      <w:pPr>
        <w:ind w:left="720"/>
        <w:jc w:val="both"/>
        <w:rPr>
          <w:sz w:val="26"/>
          <w:szCs w:val="26"/>
        </w:rPr>
      </w:pPr>
      <w:r w:rsidRPr="00A74D8F">
        <w:rPr>
          <w:sz w:val="26"/>
          <w:szCs w:val="26"/>
        </w:rPr>
        <w:t>Ngoài Tiền Thuê và Phí Dịch vụ, Bên Thuê sẽ phải thanh toán cho Bên Cho Thuê chi phí tiền điện mà Bên Thuê sử dụng (trừ chi phí cho hệ thống điều hoà trung tâm). Việc sử dụng điện của Bên Thuê sẽ được đo b</w:t>
      </w:r>
      <w:r w:rsidR="00F54391" w:rsidRPr="00A74D8F">
        <w:rPr>
          <w:sz w:val="26"/>
          <w:szCs w:val="26"/>
        </w:rPr>
        <w:t>ằng công tơ riêng vào ngày 25 hà</w:t>
      </w:r>
      <w:r w:rsidRPr="00A74D8F">
        <w:rPr>
          <w:sz w:val="26"/>
          <w:szCs w:val="26"/>
        </w:rPr>
        <w:t xml:space="preserve">ng tháng và bằng chứng của việc đo công tơ sẽ được Bên Cho Thuê gửi thông báo tiền điện cho Bên Thuê từ ngày 01 đến ngày 05 của tháng sau. Tiền điện được tính căn cứ vào chỉ số điện kế và cộng thêm </w:t>
      </w:r>
      <w:r w:rsidR="00F54391" w:rsidRPr="00A74D8F">
        <w:rPr>
          <w:sz w:val="26"/>
          <w:szCs w:val="26"/>
        </w:rPr>
        <w:t>5% (năm phần trăm)</w:t>
      </w:r>
      <w:r w:rsidRPr="00A74D8F">
        <w:rPr>
          <w:sz w:val="26"/>
          <w:szCs w:val="26"/>
        </w:rPr>
        <w:t xml:space="preserve"> định mức tiêu hao qua đường dây cho dịch vụ cung cấp điện. Bên Thuê phải thanh toán trong vòng 05</w:t>
      </w:r>
      <w:r w:rsidR="00F54391" w:rsidRPr="00A74D8F">
        <w:rPr>
          <w:sz w:val="26"/>
          <w:szCs w:val="26"/>
        </w:rPr>
        <w:t xml:space="preserve"> (năm)</w:t>
      </w:r>
      <w:r w:rsidRPr="00A74D8F">
        <w:rPr>
          <w:sz w:val="26"/>
          <w:szCs w:val="26"/>
        </w:rPr>
        <w:t xml:space="preserve"> ngày kể từ ngày nhận được thông báo tiền điện.</w:t>
      </w:r>
    </w:p>
    <w:p w14:paraId="2759A2C5" w14:textId="77777777" w:rsidR="006255E0" w:rsidRPr="00A74D8F" w:rsidRDefault="006255E0" w:rsidP="006255E0">
      <w:pPr>
        <w:jc w:val="both"/>
        <w:rPr>
          <w:sz w:val="26"/>
          <w:szCs w:val="26"/>
        </w:rPr>
      </w:pPr>
    </w:p>
    <w:p w14:paraId="34C61B5C" w14:textId="77777777" w:rsidR="006255E0" w:rsidRPr="00A74D8F" w:rsidRDefault="006255E0" w:rsidP="006255E0">
      <w:pPr>
        <w:jc w:val="both"/>
        <w:rPr>
          <w:b/>
          <w:sz w:val="26"/>
          <w:szCs w:val="26"/>
          <w:u w:val="single"/>
        </w:rPr>
      </w:pPr>
      <w:r w:rsidRPr="00A74D8F">
        <w:rPr>
          <w:sz w:val="26"/>
          <w:szCs w:val="26"/>
        </w:rPr>
        <w:t>4.</w:t>
      </w:r>
      <w:r w:rsidRPr="00A74D8F">
        <w:rPr>
          <w:b/>
          <w:sz w:val="26"/>
          <w:szCs w:val="26"/>
        </w:rPr>
        <w:tab/>
      </w:r>
      <w:r w:rsidR="005F1E20" w:rsidRPr="00A74D8F">
        <w:rPr>
          <w:b/>
          <w:sz w:val="26"/>
          <w:szCs w:val="26"/>
          <w:u w:val="single"/>
        </w:rPr>
        <w:t>Thanh toán dịch vụ phụ trội</w:t>
      </w:r>
    </w:p>
    <w:p w14:paraId="2F147050" w14:textId="77777777" w:rsidR="006255E0" w:rsidRPr="00A74D8F" w:rsidRDefault="006255E0" w:rsidP="006255E0">
      <w:pPr>
        <w:jc w:val="both"/>
        <w:rPr>
          <w:sz w:val="26"/>
          <w:szCs w:val="26"/>
        </w:rPr>
      </w:pPr>
    </w:p>
    <w:p w14:paraId="3E258960" w14:textId="77777777" w:rsidR="006255E0" w:rsidRPr="00A74D8F" w:rsidRDefault="006255E0" w:rsidP="006255E0">
      <w:pPr>
        <w:ind w:left="709" w:hanging="709"/>
        <w:jc w:val="both"/>
        <w:rPr>
          <w:b/>
          <w:i/>
          <w:sz w:val="26"/>
          <w:szCs w:val="26"/>
        </w:rPr>
      </w:pPr>
      <w:r w:rsidRPr="00A74D8F">
        <w:rPr>
          <w:sz w:val="26"/>
          <w:szCs w:val="26"/>
        </w:rPr>
        <w:t xml:space="preserve">4.1. </w:t>
      </w:r>
      <w:r w:rsidRPr="00A74D8F">
        <w:rPr>
          <w:sz w:val="26"/>
          <w:szCs w:val="26"/>
        </w:rPr>
        <w:tab/>
        <w:t>Phụ thuộc vào việc thanh toán các chi phí cần thiết, Bên Thuê sẽ được phép sử dụng các dịch vụ phụ trội không thuộc danh sách các dịch vụ quy định tại Điều 2.3 của Phần I</w:t>
      </w:r>
      <w:r w:rsidR="008E359A" w:rsidRPr="00A74D8F">
        <w:rPr>
          <w:sz w:val="26"/>
          <w:szCs w:val="26"/>
        </w:rPr>
        <w:t xml:space="preserve"> của</w:t>
      </w:r>
      <w:r w:rsidR="005F1E20" w:rsidRPr="00A74D8F">
        <w:rPr>
          <w:sz w:val="26"/>
          <w:szCs w:val="26"/>
        </w:rPr>
        <w:t xml:space="preserve"> hợp đồng</w:t>
      </w:r>
      <w:r w:rsidRPr="00A74D8F">
        <w:rPr>
          <w:sz w:val="26"/>
          <w:szCs w:val="26"/>
        </w:rPr>
        <w:t xml:space="preserve"> này, bao gồm nhưng không giới hạn việc cung cấp điều h</w:t>
      </w:r>
      <w:r w:rsidR="00113FDD" w:rsidRPr="00A74D8F">
        <w:rPr>
          <w:sz w:val="26"/>
          <w:szCs w:val="26"/>
        </w:rPr>
        <w:t>òa không khí ngoài giờ làm việc.</w:t>
      </w:r>
      <w:r w:rsidRPr="00A74D8F">
        <w:rPr>
          <w:sz w:val="26"/>
          <w:szCs w:val="26"/>
        </w:rPr>
        <w:t xml:space="preserve"> </w:t>
      </w:r>
      <w:r w:rsidRPr="00A74D8F">
        <w:rPr>
          <w:b/>
          <w:i/>
          <w:sz w:val="26"/>
          <w:szCs w:val="26"/>
        </w:rPr>
        <w:t>(“Dịch vụ Phụ trội”)</w:t>
      </w:r>
    </w:p>
    <w:p w14:paraId="4113F953" w14:textId="77777777" w:rsidR="006255E0" w:rsidRPr="00A74D8F" w:rsidRDefault="006255E0" w:rsidP="006255E0">
      <w:pPr>
        <w:ind w:left="709" w:hanging="709"/>
        <w:jc w:val="both"/>
        <w:rPr>
          <w:b/>
          <w:sz w:val="26"/>
          <w:szCs w:val="26"/>
        </w:rPr>
      </w:pPr>
    </w:p>
    <w:p w14:paraId="3650A9A3" w14:textId="77777777" w:rsidR="006255E0" w:rsidRPr="00A74D8F" w:rsidRDefault="00113FDD" w:rsidP="006255E0">
      <w:pPr>
        <w:ind w:left="709" w:hanging="709"/>
        <w:jc w:val="both"/>
        <w:rPr>
          <w:sz w:val="26"/>
          <w:szCs w:val="26"/>
        </w:rPr>
      </w:pPr>
      <w:r w:rsidRPr="00A74D8F">
        <w:rPr>
          <w:sz w:val="26"/>
          <w:szCs w:val="26"/>
        </w:rPr>
        <w:t xml:space="preserve">4.2. </w:t>
      </w:r>
      <w:r w:rsidRPr="00A74D8F">
        <w:rPr>
          <w:sz w:val="26"/>
          <w:szCs w:val="26"/>
        </w:rPr>
        <w:tab/>
        <w:t>Bên Cho Thuê hà</w:t>
      </w:r>
      <w:r w:rsidR="006255E0" w:rsidRPr="00A74D8F">
        <w:rPr>
          <w:sz w:val="26"/>
          <w:szCs w:val="26"/>
        </w:rPr>
        <w:t>ng tháng sẽ gửi hóa đơn chi phí Dịch vụ phụ trội cho Bên Thuê, và Bên Thuê phải thanh toán trong vòng 05</w:t>
      </w:r>
      <w:r w:rsidR="00F54391" w:rsidRPr="00A74D8F">
        <w:rPr>
          <w:sz w:val="26"/>
          <w:szCs w:val="26"/>
        </w:rPr>
        <w:t xml:space="preserve"> (năm)</w:t>
      </w:r>
      <w:r w:rsidR="006255E0" w:rsidRPr="00A74D8F">
        <w:rPr>
          <w:sz w:val="26"/>
          <w:szCs w:val="26"/>
        </w:rPr>
        <w:t xml:space="preserve"> ngày tính từ ngày nhận được hóa đơn VAT. </w:t>
      </w:r>
    </w:p>
    <w:p w14:paraId="4F88ACCD" w14:textId="77777777" w:rsidR="006255E0" w:rsidRPr="00A74D8F" w:rsidRDefault="006255E0" w:rsidP="006255E0">
      <w:pPr>
        <w:ind w:left="709" w:hanging="709"/>
        <w:jc w:val="both"/>
        <w:rPr>
          <w:sz w:val="26"/>
          <w:szCs w:val="26"/>
        </w:rPr>
      </w:pPr>
    </w:p>
    <w:p w14:paraId="495A2577" w14:textId="77777777" w:rsidR="006255E0" w:rsidRPr="00A74D8F" w:rsidRDefault="006255E0" w:rsidP="006255E0">
      <w:pPr>
        <w:ind w:left="709" w:hanging="709"/>
        <w:jc w:val="both"/>
        <w:rPr>
          <w:b/>
          <w:sz w:val="26"/>
          <w:szCs w:val="26"/>
        </w:rPr>
      </w:pPr>
      <w:r w:rsidRPr="00A74D8F">
        <w:rPr>
          <w:sz w:val="26"/>
          <w:szCs w:val="26"/>
        </w:rPr>
        <w:t xml:space="preserve">4.3. </w:t>
      </w:r>
      <w:r w:rsidRPr="00A74D8F">
        <w:rPr>
          <w:sz w:val="26"/>
          <w:szCs w:val="26"/>
        </w:rPr>
        <w:tab/>
        <w:t>Bên Cho Thuê duy trì quyền, vào từng thời điểm, và bằng cách gửi thông báo cho Bên Thuê, cung cấp bất kỳ các Dịch vụ phụ trội, và/hoặc giới thiệu và sau đó sửa đổi, thông qua hoặc từ bỏ việc cung cấp Dịch vụ Phụ trội đó. Bên Ch</w:t>
      </w:r>
      <w:r w:rsidR="00113FDD" w:rsidRPr="00A74D8F">
        <w:rPr>
          <w:sz w:val="26"/>
          <w:szCs w:val="26"/>
        </w:rPr>
        <w:t>o Thuê</w:t>
      </w:r>
      <w:r w:rsidRPr="00A74D8F">
        <w:rPr>
          <w:sz w:val="26"/>
          <w:szCs w:val="26"/>
        </w:rPr>
        <w:t xml:space="preserve"> cũng duy trì quyền thay đổi mức phí áp dụng cho Dịch vụ Phụ trội sau khi thông báo cho Bên Thuê bằng văn bản trước 01 tháng. T</w:t>
      </w:r>
      <w:r w:rsidR="00F54391" w:rsidRPr="00A74D8F">
        <w:rPr>
          <w:sz w:val="26"/>
          <w:szCs w:val="26"/>
        </w:rPr>
        <w:t>rong trường hợp bất kỳ Dịch vụ Phụ t</w:t>
      </w:r>
      <w:r w:rsidRPr="00A74D8F">
        <w:rPr>
          <w:sz w:val="26"/>
          <w:szCs w:val="26"/>
        </w:rPr>
        <w:t>rội và tiện n</w:t>
      </w:r>
      <w:r w:rsidR="008E359A" w:rsidRPr="00A74D8F">
        <w:rPr>
          <w:sz w:val="26"/>
          <w:szCs w:val="26"/>
        </w:rPr>
        <w:t>ghi nào bị gián đoạn tạm thời, b</w:t>
      </w:r>
      <w:r w:rsidRPr="00A74D8F">
        <w:rPr>
          <w:sz w:val="26"/>
          <w:szCs w:val="26"/>
        </w:rPr>
        <w:t xml:space="preserve">ên </w:t>
      </w:r>
      <w:r w:rsidR="00AC00FB" w:rsidRPr="00A74D8F">
        <w:rPr>
          <w:sz w:val="26"/>
          <w:szCs w:val="26"/>
        </w:rPr>
        <w:t>thuê</w:t>
      </w:r>
      <w:r w:rsidR="008E359A" w:rsidRPr="00A74D8F">
        <w:rPr>
          <w:sz w:val="26"/>
          <w:szCs w:val="26"/>
        </w:rPr>
        <w:t xml:space="preserve"> cam kết sẽ không khiếu </w:t>
      </w:r>
      <w:r w:rsidR="008E359A" w:rsidRPr="00A74D8F">
        <w:rPr>
          <w:sz w:val="26"/>
          <w:szCs w:val="26"/>
        </w:rPr>
        <w:lastRenderedPageBreak/>
        <w:t>nại và không</w:t>
      </w:r>
      <w:r w:rsidRPr="00A74D8F">
        <w:rPr>
          <w:sz w:val="26"/>
          <w:szCs w:val="26"/>
        </w:rPr>
        <w:t xml:space="preserve"> nhận bất kỳ khoản tiền bồi</w:t>
      </w:r>
      <w:r w:rsidR="008E359A" w:rsidRPr="00A74D8F">
        <w:rPr>
          <w:sz w:val="26"/>
          <w:szCs w:val="26"/>
        </w:rPr>
        <w:t xml:space="preserve"> thường nào, cũng như không yêu cầu</w:t>
      </w:r>
      <w:r w:rsidRPr="00A74D8F">
        <w:rPr>
          <w:sz w:val="26"/>
          <w:szCs w:val="26"/>
        </w:rPr>
        <w:t xml:space="preserve"> giảm Tiền Thuê hay Phí dịch vụ</w:t>
      </w:r>
      <w:r w:rsidR="008E359A" w:rsidRPr="00A74D8F">
        <w:rPr>
          <w:sz w:val="26"/>
          <w:szCs w:val="26"/>
        </w:rPr>
        <w:t>.</w:t>
      </w:r>
    </w:p>
    <w:p w14:paraId="225C1CC6" w14:textId="77777777" w:rsidR="006255E0" w:rsidRPr="00A74D8F" w:rsidRDefault="006255E0" w:rsidP="006255E0">
      <w:pPr>
        <w:ind w:left="709" w:hanging="709"/>
        <w:jc w:val="both"/>
        <w:rPr>
          <w:sz w:val="26"/>
          <w:szCs w:val="26"/>
        </w:rPr>
      </w:pPr>
    </w:p>
    <w:p w14:paraId="42C8A9E7" w14:textId="77777777" w:rsidR="006255E0" w:rsidRPr="00A74D8F" w:rsidRDefault="006255E0" w:rsidP="006255E0">
      <w:pPr>
        <w:ind w:left="709" w:hanging="709"/>
        <w:jc w:val="both"/>
        <w:rPr>
          <w:sz w:val="26"/>
          <w:szCs w:val="26"/>
        </w:rPr>
      </w:pPr>
      <w:r w:rsidRPr="00A74D8F">
        <w:rPr>
          <w:sz w:val="26"/>
          <w:szCs w:val="26"/>
        </w:rPr>
        <w:t xml:space="preserve">4.4. </w:t>
      </w:r>
      <w:r w:rsidRPr="00A74D8F">
        <w:rPr>
          <w:sz w:val="26"/>
          <w:szCs w:val="26"/>
        </w:rPr>
        <w:tab/>
        <w:t>Bên Thuê phải nhanh chóng thanh toán khoản phí liên quan đến tiền điện được thể hiện bởi hoặc được đem lại từ chỉ số đồng hồ riêng của Bên Thuê tương ứn</w:t>
      </w:r>
      <w:r w:rsidR="00E74997" w:rsidRPr="00A74D8F">
        <w:rPr>
          <w:sz w:val="26"/>
          <w:szCs w:val="26"/>
        </w:rPr>
        <w:t>g với toàn bộ mức tiêu thụ tại m</w:t>
      </w:r>
      <w:r w:rsidRPr="00A74D8F">
        <w:rPr>
          <w:sz w:val="26"/>
          <w:szCs w:val="26"/>
        </w:rPr>
        <w:t xml:space="preserve">ặt bằng. Giá điện sẽ được tính theo giá đang áp dụng tại Công viên Phần mềm Quang Trung. </w:t>
      </w:r>
    </w:p>
    <w:p w14:paraId="272AD1D2" w14:textId="77777777" w:rsidR="006255E0" w:rsidRPr="00A74D8F" w:rsidRDefault="006255E0" w:rsidP="006255E0">
      <w:pPr>
        <w:jc w:val="center"/>
        <w:rPr>
          <w:sz w:val="26"/>
          <w:szCs w:val="26"/>
        </w:rPr>
      </w:pPr>
    </w:p>
    <w:p w14:paraId="30C02308" w14:textId="77777777" w:rsidR="006255E0" w:rsidRPr="00A74D8F" w:rsidRDefault="006255E0" w:rsidP="006255E0">
      <w:pPr>
        <w:jc w:val="both"/>
        <w:rPr>
          <w:sz w:val="26"/>
          <w:szCs w:val="26"/>
        </w:rPr>
      </w:pPr>
      <w:r w:rsidRPr="00A74D8F">
        <w:rPr>
          <w:sz w:val="26"/>
          <w:szCs w:val="26"/>
        </w:rPr>
        <w:t>5.</w:t>
      </w:r>
      <w:r w:rsidRPr="00A74D8F">
        <w:rPr>
          <w:sz w:val="26"/>
          <w:szCs w:val="26"/>
        </w:rPr>
        <w:tab/>
      </w:r>
      <w:r w:rsidRPr="00A74D8F">
        <w:rPr>
          <w:b/>
          <w:sz w:val="26"/>
          <w:szCs w:val="26"/>
          <w:u w:val="single"/>
        </w:rPr>
        <w:t>Phương thức thanh toán</w:t>
      </w:r>
    </w:p>
    <w:p w14:paraId="560CB728" w14:textId="77777777" w:rsidR="006255E0" w:rsidRPr="00A74D8F" w:rsidRDefault="006255E0" w:rsidP="006255E0">
      <w:pPr>
        <w:jc w:val="both"/>
        <w:rPr>
          <w:sz w:val="26"/>
          <w:szCs w:val="26"/>
        </w:rPr>
      </w:pPr>
    </w:p>
    <w:p w14:paraId="40DB5DC9" w14:textId="77777777" w:rsidR="006255E0" w:rsidRPr="00A74D8F" w:rsidRDefault="006255E0" w:rsidP="005A1C2C">
      <w:pPr>
        <w:pStyle w:val="ListParagraph"/>
        <w:numPr>
          <w:ilvl w:val="0"/>
          <w:numId w:val="26"/>
        </w:numPr>
        <w:spacing w:before="60" w:after="60" w:line="240" w:lineRule="auto"/>
        <w:ind w:left="1134" w:hanging="425"/>
        <w:jc w:val="both"/>
        <w:rPr>
          <w:rFonts w:ascii="Times New Roman" w:hAnsi="Times New Roman"/>
          <w:sz w:val="26"/>
          <w:szCs w:val="26"/>
        </w:rPr>
      </w:pPr>
      <w:r w:rsidRPr="00A74D8F">
        <w:rPr>
          <w:rFonts w:ascii="Times New Roman" w:hAnsi="Times New Roman"/>
          <w:sz w:val="26"/>
          <w:szCs w:val="26"/>
        </w:rPr>
        <w:t>Bên Thuê cam kết thanh toán tất cả c</w:t>
      </w:r>
      <w:r w:rsidR="00E74997" w:rsidRPr="00A74D8F">
        <w:rPr>
          <w:rFonts w:ascii="Times New Roman" w:hAnsi="Times New Roman"/>
          <w:sz w:val="26"/>
          <w:szCs w:val="26"/>
        </w:rPr>
        <w:t>ác khoản cho Bên Cho Thuê theo h</w:t>
      </w:r>
      <w:r w:rsidRPr="00A74D8F">
        <w:rPr>
          <w:rFonts w:ascii="Times New Roman" w:hAnsi="Times New Roman"/>
          <w:sz w:val="26"/>
          <w:szCs w:val="26"/>
        </w:rPr>
        <w:t>ợp đồng này vào hoặc trước ngày đến hạn thanh toán các khoản tiền đó bằng tiền Đồng Việt Nam.</w:t>
      </w:r>
    </w:p>
    <w:p w14:paraId="3AA9C335" w14:textId="77777777" w:rsidR="006255E0" w:rsidRPr="00A74D8F" w:rsidRDefault="006255E0" w:rsidP="005A1C2C">
      <w:pPr>
        <w:pStyle w:val="ListParagraph"/>
        <w:numPr>
          <w:ilvl w:val="0"/>
          <w:numId w:val="26"/>
        </w:numPr>
        <w:spacing w:before="60" w:after="60" w:line="240" w:lineRule="auto"/>
        <w:ind w:left="1134" w:hanging="425"/>
        <w:jc w:val="both"/>
        <w:rPr>
          <w:rFonts w:ascii="Times New Roman" w:hAnsi="Times New Roman"/>
          <w:sz w:val="26"/>
          <w:szCs w:val="26"/>
        </w:rPr>
      </w:pPr>
      <w:r w:rsidRPr="00A74D8F">
        <w:rPr>
          <w:rFonts w:ascii="Times New Roman" w:hAnsi="Times New Roman"/>
          <w:sz w:val="26"/>
          <w:szCs w:val="26"/>
        </w:rPr>
        <w:t>Nếu bất kỳ khoản tiền nào mà Bên Thuê phải thanh toán mà không được thanh toán trong vòng 14</w:t>
      </w:r>
      <w:r w:rsidR="00F54391" w:rsidRPr="00A74D8F">
        <w:rPr>
          <w:rFonts w:ascii="Times New Roman" w:hAnsi="Times New Roman"/>
          <w:sz w:val="26"/>
          <w:szCs w:val="26"/>
        </w:rPr>
        <w:t xml:space="preserve"> (mười bốn)</w:t>
      </w:r>
      <w:r w:rsidRPr="00A74D8F">
        <w:rPr>
          <w:rFonts w:ascii="Times New Roman" w:hAnsi="Times New Roman"/>
          <w:sz w:val="26"/>
          <w:szCs w:val="26"/>
        </w:rPr>
        <w:t xml:space="preserve"> ngày sau ngày đến hạn thanh toán, Bên Thuê sẽ bị tính lãi suất quá hạn như được áp dụng bởi Ngân hàng TMCP Ngoại thương Việt Nam (Vietcombank) – Chi nhánh TP. Hồ Chí Minh đối với các khoản vay ngắn hạn (thời hạn 03 tháng) tương ứng với thời gian chậm trả của Ngân hàng TMCP Ngoại thương Việt Nam (Vietcombank) – Chi nhánh </w:t>
      </w:r>
      <w:r w:rsidR="00FC6EB7" w:rsidRPr="00A74D8F">
        <w:rPr>
          <w:rFonts w:ascii="Times New Roman" w:hAnsi="Times New Roman"/>
          <w:sz w:val="26"/>
          <w:szCs w:val="26"/>
        </w:rPr>
        <w:t xml:space="preserve">      </w:t>
      </w:r>
      <w:r w:rsidRPr="00A74D8F">
        <w:rPr>
          <w:rFonts w:ascii="Times New Roman" w:hAnsi="Times New Roman"/>
          <w:sz w:val="26"/>
          <w:szCs w:val="26"/>
        </w:rPr>
        <w:t xml:space="preserve">TP. Hồ Chí Minh cho khoản tiền còn nợ. </w:t>
      </w:r>
    </w:p>
    <w:p w14:paraId="1DB2A445" w14:textId="77777777" w:rsidR="006255E0" w:rsidRPr="00A74D8F" w:rsidRDefault="006255E0" w:rsidP="005A1C2C">
      <w:pPr>
        <w:pStyle w:val="ListParagraph"/>
        <w:numPr>
          <w:ilvl w:val="0"/>
          <w:numId w:val="26"/>
        </w:numPr>
        <w:spacing w:before="60" w:after="60" w:line="240" w:lineRule="auto"/>
        <w:ind w:left="1134" w:hanging="425"/>
        <w:jc w:val="both"/>
        <w:rPr>
          <w:rFonts w:ascii="Times New Roman" w:hAnsi="Times New Roman"/>
          <w:sz w:val="26"/>
          <w:szCs w:val="26"/>
        </w:rPr>
      </w:pPr>
      <w:r w:rsidRPr="00A74D8F">
        <w:rPr>
          <w:rFonts w:ascii="Times New Roman" w:hAnsi="Times New Roman"/>
          <w:sz w:val="26"/>
          <w:szCs w:val="26"/>
        </w:rPr>
        <w:t>Trong trường hợp việc thanh toán Tiền Thuê và Phí Dịch vụ được trả bằng chuyển khoản qua ngân hàng, tất cả các phí ngân hàng liên quan đến việc chuyển tiền sẽ do Bên Thuê chịu.</w:t>
      </w:r>
    </w:p>
    <w:p w14:paraId="6954A0A3" w14:textId="77777777" w:rsidR="006255E0" w:rsidRPr="00A74D8F" w:rsidRDefault="006255E0" w:rsidP="009512BE">
      <w:pPr>
        <w:spacing w:after="100" w:afterAutospacing="1"/>
        <w:ind w:left="720"/>
        <w:contextualSpacing/>
        <w:jc w:val="both"/>
        <w:rPr>
          <w:sz w:val="26"/>
          <w:szCs w:val="26"/>
        </w:rPr>
      </w:pPr>
    </w:p>
    <w:p w14:paraId="6EA3888B" w14:textId="77777777" w:rsidR="006255E0" w:rsidRPr="00A74D8F" w:rsidRDefault="006255E0" w:rsidP="006255E0">
      <w:pPr>
        <w:keepNext/>
        <w:spacing w:before="120"/>
        <w:jc w:val="both"/>
        <w:rPr>
          <w:sz w:val="26"/>
          <w:szCs w:val="26"/>
          <w:u w:val="single"/>
        </w:rPr>
      </w:pPr>
      <w:r w:rsidRPr="00A74D8F">
        <w:rPr>
          <w:sz w:val="26"/>
          <w:szCs w:val="26"/>
        </w:rPr>
        <w:t>6.</w:t>
      </w:r>
      <w:r w:rsidRPr="00A74D8F">
        <w:rPr>
          <w:sz w:val="26"/>
          <w:szCs w:val="26"/>
        </w:rPr>
        <w:tab/>
      </w:r>
      <w:r w:rsidRPr="00A74D8F">
        <w:rPr>
          <w:b/>
          <w:sz w:val="26"/>
          <w:szCs w:val="26"/>
          <w:u w:val="single"/>
        </w:rPr>
        <w:t>Các Khoản Thuế</w:t>
      </w:r>
    </w:p>
    <w:p w14:paraId="12BA3BF4" w14:textId="77777777" w:rsidR="006255E0" w:rsidRPr="00A74D8F" w:rsidRDefault="006255E0" w:rsidP="006255E0">
      <w:pPr>
        <w:keepNext/>
        <w:jc w:val="both"/>
        <w:rPr>
          <w:sz w:val="26"/>
          <w:szCs w:val="26"/>
        </w:rPr>
      </w:pPr>
    </w:p>
    <w:p w14:paraId="0D9AB212" w14:textId="77777777" w:rsidR="006255E0" w:rsidRPr="00A74D8F" w:rsidRDefault="006255E0" w:rsidP="006255E0">
      <w:pPr>
        <w:keepNext/>
        <w:ind w:left="709" w:hanging="709"/>
        <w:jc w:val="both"/>
        <w:rPr>
          <w:sz w:val="26"/>
          <w:szCs w:val="26"/>
        </w:rPr>
      </w:pPr>
      <w:r w:rsidRPr="00A74D8F">
        <w:rPr>
          <w:sz w:val="26"/>
          <w:szCs w:val="26"/>
        </w:rPr>
        <w:t>6.1.</w:t>
      </w:r>
      <w:r w:rsidRPr="00A74D8F">
        <w:rPr>
          <w:sz w:val="26"/>
          <w:szCs w:val="26"/>
        </w:rPr>
        <w:tab/>
      </w:r>
      <w:r w:rsidR="00E74997" w:rsidRPr="00A74D8F">
        <w:rPr>
          <w:sz w:val="26"/>
          <w:szCs w:val="26"/>
        </w:rPr>
        <w:t>Trừ khi được quy định khác tại h</w:t>
      </w:r>
      <w:r w:rsidRPr="00A74D8F">
        <w:rPr>
          <w:sz w:val="26"/>
          <w:szCs w:val="26"/>
        </w:rPr>
        <w:t>ợp đồng này, tất cả các khoản như Tiền Thuê, Phí dịch vụ</w:t>
      </w:r>
      <w:r w:rsidR="00E74997" w:rsidRPr="00A74D8F">
        <w:rPr>
          <w:sz w:val="26"/>
          <w:szCs w:val="26"/>
        </w:rPr>
        <w:t>, Phí phụ trội, v.v</w:t>
      </w:r>
      <w:r w:rsidR="00464293" w:rsidRPr="00A74D8F">
        <w:rPr>
          <w:sz w:val="26"/>
          <w:szCs w:val="26"/>
        </w:rPr>
        <w:t xml:space="preserve">.. </w:t>
      </w:r>
      <w:r w:rsidR="00E74997" w:rsidRPr="00A74D8F">
        <w:rPr>
          <w:sz w:val="26"/>
          <w:szCs w:val="26"/>
        </w:rPr>
        <w:t xml:space="preserve"> nêu trong h</w:t>
      </w:r>
      <w:r w:rsidRPr="00A74D8F">
        <w:rPr>
          <w:sz w:val="26"/>
          <w:szCs w:val="26"/>
        </w:rPr>
        <w:t>ợp đồng này đều chưa bao g</w:t>
      </w:r>
      <w:r w:rsidR="00E74997" w:rsidRPr="00A74D8F">
        <w:rPr>
          <w:sz w:val="26"/>
          <w:szCs w:val="26"/>
        </w:rPr>
        <w:t>ồm thuế Giá trị gia tăng.</w:t>
      </w:r>
    </w:p>
    <w:p w14:paraId="02AE1963" w14:textId="77777777" w:rsidR="006255E0" w:rsidRPr="00A74D8F" w:rsidRDefault="006255E0" w:rsidP="006255E0">
      <w:pPr>
        <w:keepNext/>
        <w:ind w:left="709" w:hanging="709"/>
        <w:jc w:val="both"/>
        <w:rPr>
          <w:sz w:val="26"/>
          <w:szCs w:val="26"/>
        </w:rPr>
      </w:pPr>
    </w:p>
    <w:p w14:paraId="6C108AF5" w14:textId="77777777" w:rsidR="006255E0" w:rsidRPr="00A74D8F" w:rsidRDefault="006255E0" w:rsidP="006255E0">
      <w:pPr>
        <w:keepNext/>
        <w:ind w:left="709" w:hanging="709"/>
        <w:jc w:val="both"/>
        <w:rPr>
          <w:sz w:val="26"/>
          <w:szCs w:val="26"/>
        </w:rPr>
      </w:pPr>
      <w:r w:rsidRPr="00A74D8F">
        <w:rPr>
          <w:sz w:val="26"/>
          <w:szCs w:val="26"/>
        </w:rPr>
        <w:t xml:space="preserve">6.2. </w:t>
      </w:r>
      <w:r w:rsidRPr="00A74D8F">
        <w:rPr>
          <w:sz w:val="26"/>
          <w:szCs w:val="26"/>
        </w:rPr>
        <w:tab/>
        <w:t>Bên Thuê phải thanh toán bất kỳ và tòan bộ các khoản thuế và các chi phí đăng ký, bao gồm nhưng không giới hạn thuế giá trị gia tăng trên Tiền thuê, Phí dịch vụ, Phí phụ trội đượ</w:t>
      </w:r>
      <w:r w:rsidR="00E74997" w:rsidRPr="00A74D8F">
        <w:rPr>
          <w:sz w:val="26"/>
          <w:szCs w:val="26"/>
        </w:rPr>
        <w:t>c áp dụng cho và liên quan đến h</w:t>
      </w:r>
      <w:r w:rsidRPr="00A74D8F">
        <w:rPr>
          <w:sz w:val="26"/>
          <w:szCs w:val="26"/>
        </w:rPr>
        <w:t xml:space="preserve">ợp đồng này, theo quy định của pháp luật Việt Nam tại từng thời điểm trong suốt Thời hạn Thuê. </w:t>
      </w:r>
    </w:p>
    <w:p w14:paraId="51AFC859" w14:textId="77777777" w:rsidR="006255E0" w:rsidRPr="00A74D8F" w:rsidRDefault="006255E0" w:rsidP="006255E0">
      <w:pPr>
        <w:keepNext/>
        <w:ind w:left="709" w:hanging="709"/>
        <w:jc w:val="both"/>
        <w:rPr>
          <w:sz w:val="26"/>
          <w:szCs w:val="26"/>
        </w:rPr>
      </w:pPr>
    </w:p>
    <w:p w14:paraId="5FA5EC1A" w14:textId="77777777" w:rsidR="006255E0" w:rsidRPr="00A74D8F" w:rsidRDefault="006255E0" w:rsidP="006255E0">
      <w:pPr>
        <w:keepNext/>
        <w:ind w:left="709" w:hanging="709"/>
        <w:jc w:val="both"/>
        <w:rPr>
          <w:sz w:val="26"/>
          <w:szCs w:val="26"/>
        </w:rPr>
      </w:pPr>
      <w:r w:rsidRPr="00A74D8F">
        <w:rPr>
          <w:sz w:val="26"/>
          <w:szCs w:val="26"/>
        </w:rPr>
        <w:t xml:space="preserve">6.3. </w:t>
      </w:r>
      <w:r w:rsidRPr="00A74D8F">
        <w:rPr>
          <w:sz w:val="26"/>
          <w:szCs w:val="26"/>
        </w:rPr>
        <w:tab/>
        <w:t xml:space="preserve">Các Khoản Thuế phải được thanh toán cùng lúc với các khoản thanh toán có liên quan. </w:t>
      </w:r>
    </w:p>
    <w:p w14:paraId="7B5F7F41" w14:textId="77777777" w:rsidR="006255E0" w:rsidRPr="00A74D8F" w:rsidRDefault="006255E0" w:rsidP="006255E0">
      <w:pPr>
        <w:jc w:val="center"/>
        <w:rPr>
          <w:sz w:val="26"/>
          <w:szCs w:val="26"/>
        </w:rPr>
      </w:pPr>
      <w:r w:rsidRPr="00A74D8F">
        <w:rPr>
          <w:sz w:val="26"/>
          <w:szCs w:val="26"/>
        </w:rPr>
        <w:t>___________________________________</w:t>
      </w:r>
    </w:p>
    <w:p w14:paraId="19A1CA57" w14:textId="77777777" w:rsidR="006255E0" w:rsidRPr="00A74D8F" w:rsidRDefault="006255E0" w:rsidP="006255E0">
      <w:pPr>
        <w:jc w:val="center"/>
        <w:rPr>
          <w:b/>
          <w:sz w:val="26"/>
          <w:szCs w:val="26"/>
          <w:u w:val="single"/>
        </w:rPr>
      </w:pPr>
      <w:r w:rsidRPr="00A74D8F">
        <w:rPr>
          <w:sz w:val="26"/>
          <w:szCs w:val="26"/>
        </w:rPr>
        <w:br w:type="page"/>
      </w:r>
      <w:r w:rsidRPr="00A74D8F">
        <w:rPr>
          <w:b/>
          <w:sz w:val="26"/>
          <w:szCs w:val="26"/>
          <w:u w:val="single"/>
        </w:rPr>
        <w:lastRenderedPageBreak/>
        <w:t>PHẦN II</w:t>
      </w:r>
    </w:p>
    <w:p w14:paraId="6EDC2A78" w14:textId="77777777" w:rsidR="006255E0" w:rsidRPr="00A74D8F" w:rsidRDefault="006255E0" w:rsidP="006255E0">
      <w:pPr>
        <w:jc w:val="center"/>
        <w:rPr>
          <w:b/>
          <w:sz w:val="26"/>
          <w:szCs w:val="26"/>
        </w:rPr>
      </w:pPr>
    </w:p>
    <w:p w14:paraId="0F5626A6" w14:textId="77777777" w:rsidR="006255E0" w:rsidRPr="00A74D8F" w:rsidRDefault="006255E0" w:rsidP="006255E0">
      <w:pPr>
        <w:jc w:val="center"/>
        <w:rPr>
          <w:b/>
          <w:sz w:val="26"/>
          <w:szCs w:val="26"/>
        </w:rPr>
      </w:pPr>
      <w:r w:rsidRPr="00A74D8F">
        <w:rPr>
          <w:b/>
          <w:sz w:val="26"/>
          <w:szCs w:val="26"/>
        </w:rPr>
        <w:t>TIỀN ĐẶT CỌC</w:t>
      </w:r>
    </w:p>
    <w:p w14:paraId="771554E4" w14:textId="77777777" w:rsidR="006255E0" w:rsidRPr="00A74D8F" w:rsidRDefault="006255E0" w:rsidP="006255E0">
      <w:pPr>
        <w:jc w:val="both"/>
        <w:rPr>
          <w:sz w:val="26"/>
          <w:szCs w:val="26"/>
        </w:rPr>
      </w:pPr>
    </w:p>
    <w:p w14:paraId="08669D93" w14:textId="77777777" w:rsidR="006255E0" w:rsidRPr="00A74D8F" w:rsidRDefault="006255E0" w:rsidP="006255E0">
      <w:pPr>
        <w:jc w:val="both"/>
        <w:rPr>
          <w:sz w:val="26"/>
          <w:szCs w:val="26"/>
          <w:u w:val="single"/>
        </w:rPr>
      </w:pPr>
      <w:r w:rsidRPr="00A74D8F">
        <w:rPr>
          <w:sz w:val="26"/>
          <w:szCs w:val="26"/>
        </w:rPr>
        <w:t>1.</w:t>
      </w:r>
      <w:r w:rsidRPr="00A74D8F">
        <w:rPr>
          <w:sz w:val="26"/>
          <w:szCs w:val="26"/>
        </w:rPr>
        <w:tab/>
      </w:r>
      <w:r w:rsidRPr="00A74D8F">
        <w:rPr>
          <w:b/>
          <w:sz w:val="26"/>
          <w:szCs w:val="26"/>
          <w:u w:val="single"/>
        </w:rPr>
        <w:t>Tiền Đặt Cọc</w:t>
      </w:r>
      <w:r w:rsidRPr="00A74D8F">
        <w:rPr>
          <w:sz w:val="26"/>
          <w:szCs w:val="26"/>
          <w:u w:val="single"/>
        </w:rPr>
        <w:t xml:space="preserve"> </w:t>
      </w:r>
    </w:p>
    <w:p w14:paraId="63B7D5DC" w14:textId="77777777" w:rsidR="006255E0" w:rsidRPr="00A74D8F" w:rsidRDefault="006255E0" w:rsidP="006255E0">
      <w:pPr>
        <w:jc w:val="both"/>
        <w:rPr>
          <w:sz w:val="26"/>
          <w:szCs w:val="26"/>
        </w:rPr>
      </w:pPr>
    </w:p>
    <w:p w14:paraId="1E944160" w14:textId="77777777" w:rsidR="006255E0" w:rsidRPr="00A74D8F" w:rsidRDefault="006255E0" w:rsidP="006255E0">
      <w:pPr>
        <w:ind w:left="720"/>
        <w:jc w:val="both"/>
        <w:rPr>
          <w:sz w:val="26"/>
          <w:szCs w:val="26"/>
        </w:rPr>
      </w:pPr>
      <w:r w:rsidRPr="00A74D8F">
        <w:rPr>
          <w:sz w:val="26"/>
          <w:szCs w:val="26"/>
        </w:rPr>
        <w:t xml:space="preserve">Ngay sau khi ký kết Hợp đồng này </w:t>
      </w:r>
      <w:r w:rsidR="00E74997" w:rsidRPr="00A74D8F">
        <w:rPr>
          <w:sz w:val="26"/>
          <w:szCs w:val="26"/>
        </w:rPr>
        <w:t>Bên Thuê</w:t>
      </w:r>
      <w:r w:rsidRPr="00A74D8F">
        <w:rPr>
          <w:sz w:val="26"/>
          <w:szCs w:val="26"/>
        </w:rPr>
        <w:t xml:space="preserve"> sẽ </w:t>
      </w:r>
      <w:r w:rsidR="008E359A" w:rsidRPr="00A74D8F">
        <w:rPr>
          <w:sz w:val="26"/>
          <w:szCs w:val="26"/>
        </w:rPr>
        <w:t>nộp</w:t>
      </w:r>
      <w:r w:rsidRPr="00A74D8F">
        <w:rPr>
          <w:sz w:val="26"/>
          <w:szCs w:val="26"/>
        </w:rPr>
        <w:t xml:space="preserve"> cho Bên Cho Thuê một khoản Tiền Đặt Cọc để đảm bảo các nghĩa vụ của Bên Thuê theo Hợp đồng này. Bên Cho Thuê sẽ giữ Tiền Đặt Cọc </w:t>
      </w:r>
      <w:r w:rsidR="00E74997" w:rsidRPr="00A74D8F">
        <w:rPr>
          <w:sz w:val="26"/>
          <w:szCs w:val="26"/>
        </w:rPr>
        <w:t>(mà không tính lãi) trong suốt t</w:t>
      </w:r>
      <w:r w:rsidRPr="00A74D8F">
        <w:rPr>
          <w:sz w:val="26"/>
          <w:szCs w:val="26"/>
        </w:rPr>
        <w:t xml:space="preserve">hời hạn. Tiền Đặt Cọc thanh toán bởi Bên Thuê sẽ không được coi là khoản thanh toán Tiền Thuê và/hoặc Phí Dịch vụ. Bên Cho Thuê có thể khấu trừ từ Tiền Đặt Cọc bất kỳ chi phí hoặc khoản tiền bồi thường nào của Bên Cho Thuê phát sinh từ bất kỳ sự vi phạm nghĩa vụ nào của Bên Thuê theo Hợp đồng này và Bên Thuê sẽ ngay lập tức theo yêu cầu của Bên Cho Thuê trả lại khoản tiền đã bị khấu trừ để duy trì đầy đủ Tiền Đặt Cọc. Nếu Bên Thuê không hoàn trả khoản tiền đó, Bên Cho Thuê </w:t>
      </w:r>
      <w:r w:rsidR="00E74997" w:rsidRPr="00A74D8F">
        <w:rPr>
          <w:sz w:val="26"/>
          <w:szCs w:val="26"/>
        </w:rPr>
        <w:t>có thể ngay lập tức chấm dứt h</w:t>
      </w:r>
      <w:r w:rsidRPr="00A74D8F">
        <w:rPr>
          <w:sz w:val="26"/>
          <w:szCs w:val="26"/>
        </w:rPr>
        <w:t>ợp đồng này như quy định tại</w:t>
      </w:r>
      <w:r w:rsidR="005F1E20" w:rsidRPr="00A74D8F">
        <w:rPr>
          <w:sz w:val="26"/>
          <w:szCs w:val="26"/>
        </w:rPr>
        <w:t xml:space="preserve"> các </w:t>
      </w:r>
      <w:r w:rsidR="008E359A" w:rsidRPr="00A74D8F">
        <w:rPr>
          <w:sz w:val="26"/>
          <w:szCs w:val="26"/>
        </w:rPr>
        <w:t>điểm</w:t>
      </w:r>
      <w:r w:rsidR="005F1E20" w:rsidRPr="00A74D8F">
        <w:rPr>
          <w:sz w:val="26"/>
          <w:szCs w:val="26"/>
        </w:rPr>
        <w:t xml:space="preserve"> a, b</w:t>
      </w:r>
      <w:r w:rsidR="004716B4" w:rsidRPr="00A74D8F">
        <w:rPr>
          <w:sz w:val="26"/>
          <w:szCs w:val="26"/>
        </w:rPr>
        <w:t xml:space="preserve"> khoản 1</w:t>
      </w:r>
      <w:r w:rsidR="00C3627A" w:rsidRPr="00A74D8F">
        <w:rPr>
          <w:sz w:val="26"/>
          <w:szCs w:val="26"/>
        </w:rPr>
        <w:t xml:space="preserve"> Phần VI</w:t>
      </w:r>
      <w:r w:rsidR="008E359A" w:rsidRPr="00A74D8F">
        <w:rPr>
          <w:sz w:val="26"/>
          <w:szCs w:val="26"/>
        </w:rPr>
        <w:t xml:space="preserve"> của h</w:t>
      </w:r>
      <w:r w:rsidRPr="00A74D8F">
        <w:rPr>
          <w:sz w:val="26"/>
          <w:szCs w:val="26"/>
        </w:rPr>
        <w:t>ợp đồng này.</w:t>
      </w:r>
    </w:p>
    <w:p w14:paraId="389CBB4B" w14:textId="77777777" w:rsidR="006255E0" w:rsidRPr="00A74D8F" w:rsidRDefault="006255E0" w:rsidP="006255E0">
      <w:pPr>
        <w:jc w:val="both"/>
        <w:rPr>
          <w:sz w:val="26"/>
          <w:szCs w:val="26"/>
        </w:rPr>
      </w:pPr>
    </w:p>
    <w:p w14:paraId="6FCA07A8" w14:textId="77777777" w:rsidR="006255E0" w:rsidRPr="00A74D8F" w:rsidRDefault="006255E0" w:rsidP="006255E0">
      <w:pPr>
        <w:jc w:val="both"/>
        <w:rPr>
          <w:b/>
          <w:sz w:val="26"/>
          <w:szCs w:val="26"/>
        </w:rPr>
      </w:pPr>
      <w:r w:rsidRPr="00A74D8F">
        <w:rPr>
          <w:sz w:val="26"/>
          <w:szCs w:val="26"/>
        </w:rPr>
        <w:t>2.</w:t>
      </w:r>
      <w:r w:rsidRPr="00A74D8F">
        <w:rPr>
          <w:sz w:val="26"/>
          <w:szCs w:val="26"/>
        </w:rPr>
        <w:tab/>
      </w:r>
      <w:r w:rsidRPr="00A74D8F">
        <w:rPr>
          <w:b/>
          <w:sz w:val="26"/>
          <w:szCs w:val="26"/>
          <w:u w:val="single"/>
        </w:rPr>
        <w:t>Hoàn trả Tiền Đặt cọc</w:t>
      </w:r>
    </w:p>
    <w:p w14:paraId="3494A8F3" w14:textId="77777777" w:rsidR="006255E0" w:rsidRPr="00A74D8F" w:rsidRDefault="006255E0" w:rsidP="006255E0">
      <w:pPr>
        <w:jc w:val="both"/>
        <w:rPr>
          <w:sz w:val="26"/>
          <w:szCs w:val="26"/>
        </w:rPr>
      </w:pPr>
    </w:p>
    <w:p w14:paraId="462241ED" w14:textId="77777777" w:rsidR="006255E0" w:rsidRPr="00A74D8F" w:rsidRDefault="004716B4" w:rsidP="006255E0">
      <w:pPr>
        <w:numPr>
          <w:ilvl w:val="1"/>
          <w:numId w:val="12"/>
        </w:numPr>
        <w:jc w:val="both"/>
        <w:rPr>
          <w:sz w:val="26"/>
          <w:szCs w:val="26"/>
        </w:rPr>
      </w:pPr>
      <w:r w:rsidRPr="00A74D8F">
        <w:rPr>
          <w:sz w:val="26"/>
          <w:szCs w:val="26"/>
        </w:rPr>
        <w:t>Trừ trường hợp quy định tại mục 2.3 của Phần II dưới đây</w:t>
      </w:r>
      <w:r w:rsidR="006255E0" w:rsidRPr="00A74D8F">
        <w:rPr>
          <w:sz w:val="26"/>
          <w:szCs w:val="26"/>
        </w:rPr>
        <w:t xml:space="preserve">, Tiền Đặt cọc sẽ được </w:t>
      </w:r>
      <w:r w:rsidR="00264E98" w:rsidRPr="00A74D8F">
        <w:rPr>
          <w:sz w:val="26"/>
          <w:szCs w:val="26"/>
        </w:rPr>
        <w:t>Bên Cho T</w:t>
      </w:r>
      <w:r w:rsidR="006255E0" w:rsidRPr="00A74D8F">
        <w:rPr>
          <w:sz w:val="26"/>
          <w:szCs w:val="26"/>
        </w:rPr>
        <w:t xml:space="preserve">huê hoàn trả cho </w:t>
      </w:r>
      <w:r w:rsidR="00264E98" w:rsidRPr="00A74D8F">
        <w:rPr>
          <w:sz w:val="26"/>
          <w:szCs w:val="26"/>
        </w:rPr>
        <w:t>Bên T</w:t>
      </w:r>
      <w:r w:rsidR="006255E0" w:rsidRPr="00A74D8F">
        <w:rPr>
          <w:sz w:val="26"/>
          <w:szCs w:val="26"/>
        </w:rPr>
        <w:t xml:space="preserve">huê mà không có lãi trong vòng 21 ngày </w:t>
      </w:r>
      <w:r w:rsidRPr="00A74D8F">
        <w:rPr>
          <w:sz w:val="26"/>
          <w:szCs w:val="26"/>
        </w:rPr>
        <w:t>sau khi chấm dứt Hợp đồng này hoặc sau khi những công việc dưới đây</w:t>
      </w:r>
      <w:r w:rsidR="006255E0" w:rsidRPr="00A74D8F">
        <w:rPr>
          <w:sz w:val="26"/>
          <w:szCs w:val="26"/>
        </w:rPr>
        <w:t xml:space="preserve"> đã hoàn thành, tuỳ ngày nào đến muộn hơn:</w:t>
      </w:r>
    </w:p>
    <w:p w14:paraId="2B47FE29" w14:textId="77777777" w:rsidR="006255E0" w:rsidRPr="00A74D8F" w:rsidRDefault="006255E0" w:rsidP="006255E0">
      <w:pPr>
        <w:jc w:val="both"/>
        <w:rPr>
          <w:sz w:val="26"/>
          <w:szCs w:val="26"/>
        </w:rPr>
      </w:pPr>
    </w:p>
    <w:p w14:paraId="03EE354D" w14:textId="77777777" w:rsidR="006255E0" w:rsidRPr="00A74D8F" w:rsidRDefault="00E74997" w:rsidP="005A1C2C">
      <w:pPr>
        <w:numPr>
          <w:ilvl w:val="2"/>
          <w:numId w:val="1"/>
        </w:numPr>
        <w:tabs>
          <w:tab w:val="clear" w:pos="1090"/>
        </w:tabs>
        <w:spacing w:before="60" w:after="60"/>
        <w:ind w:left="1174" w:hanging="448"/>
        <w:jc w:val="both"/>
        <w:rPr>
          <w:sz w:val="26"/>
          <w:szCs w:val="26"/>
        </w:rPr>
      </w:pPr>
      <w:r w:rsidRPr="00A74D8F">
        <w:rPr>
          <w:sz w:val="26"/>
          <w:szCs w:val="26"/>
        </w:rPr>
        <w:t>Khôi phục hoặc sửa chữa M</w:t>
      </w:r>
      <w:r w:rsidR="006255E0" w:rsidRPr="00A74D8F">
        <w:rPr>
          <w:sz w:val="26"/>
          <w:szCs w:val="26"/>
        </w:rPr>
        <w:t>ặt Bằng như được yêu cầu tại Phần IV(4) và (6)</w:t>
      </w:r>
      <w:r w:rsidR="00CE3012" w:rsidRPr="00A74D8F">
        <w:rPr>
          <w:sz w:val="26"/>
          <w:szCs w:val="26"/>
        </w:rPr>
        <w:t xml:space="preserve"> </w:t>
      </w:r>
      <w:r w:rsidR="006255E0" w:rsidRPr="00A74D8F">
        <w:rPr>
          <w:sz w:val="26"/>
          <w:szCs w:val="26"/>
        </w:rPr>
        <w:t xml:space="preserve"> với chi phí của Bên Thuê;</w:t>
      </w:r>
    </w:p>
    <w:p w14:paraId="647F8C9C" w14:textId="77777777" w:rsidR="006255E0" w:rsidRPr="00A74D8F" w:rsidRDefault="006255E0" w:rsidP="005A1C2C">
      <w:pPr>
        <w:numPr>
          <w:ilvl w:val="2"/>
          <w:numId w:val="1"/>
        </w:numPr>
        <w:tabs>
          <w:tab w:val="clear" w:pos="1090"/>
        </w:tabs>
        <w:spacing w:before="60" w:after="60"/>
        <w:ind w:left="1174" w:hanging="448"/>
        <w:jc w:val="both"/>
        <w:rPr>
          <w:sz w:val="26"/>
          <w:szCs w:val="26"/>
        </w:rPr>
      </w:pPr>
      <w:r w:rsidRPr="00A74D8F">
        <w:rPr>
          <w:sz w:val="26"/>
          <w:szCs w:val="26"/>
        </w:rPr>
        <w:t>Mặt Bằng trống đã được giao lại cho Bên Cho Thuê; và</w:t>
      </w:r>
    </w:p>
    <w:p w14:paraId="0C421B03" w14:textId="77777777" w:rsidR="006255E0" w:rsidRPr="00A74D8F" w:rsidRDefault="006255E0" w:rsidP="005A1C2C">
      <w:pPr>
        <w:numPr>
          <w:ilvl w:val="2"/>
          <w:numId w:val="1"/>
        </w:numPr>
        <w:tabs>
          <w:tab w:val="clear" w:pos="1090"/>
        </w:tabs>
        <w:spacing w:before="60" w:after="60"/>
        <w:ind w:left="1174" w:hanging="448"/>
        <w:jc w:val="both"/>
        <w:rPr>
          <w:sz w:val="26"/>
          <w:szCs w:val="26"/>
        </w:rPr>
      </w:pPr>
      <w:r w:rsidRPr="00A74D8F">
        <w:rPr>
          <w:sz w:val="26"/>
          <w:szCs w:val="26"/>
        </w:rPr>
        <w:t>Bất kỳ khiếu nại tồn đọng nào mà Bên Cho Thuê có với Bên Thuê liên quan đến các khoản nợ Tiền Thuê, Phí Dịch vụ và các chi phí khác đã được giải quyết.</w:t>
      </w:r>
    </w:p>
    <w:p w14:paraId="5F12E980" w14:textId="77777777" w:rsidR="006255E0" w:rsidRPr="00A74D8F" w:rsidRDefault="006255E0" w:rsidP="006255E0">
      <w:pPr>
        <w:ind w:left="1090"/>
        <w:jc w:val="both"/>
        <w:rPr>
          <w:sz w:val="26"/>
          <w:szCs w:val="26"/>
        </w:rPr>
      </w:pPr>
    </w:p>
    <w:p w14:paraId="7394C22B" w14:textId="77777777" w:rsidR="006255E0" w:rsidRPr="00A74D8F" w:rsidRDefault="006255E0" w:rsidP="006255E0">
      <w:pPr>
        <w:numPr>
          <w:ilvl w:val="1"/>
          <w:numId w:val="12"/>
        </w:numPr>
        <w:jc w:val="both"/>
        <w:rPr>
          <w:sz w:val="26"/>
          <w:szCs w:val="26"/>
        </w:rPr>
      </w:pPr>
      <w:r w:rsidRPr="00A74D8F">
        <w:rPr>
          <w:sz w:val="26"/>
          <w:szCs w:val="26"/>
        </w:rPr>
        <w:t>Nếu Tiền Thuê và Phí</w:t>
      </w:r>
      <w:r w:rsidR="00114DC2" w:rsidRPr="00A74D8F">
        <w:rPr>
          <w:sz w:val="26"/>
          <w:szCs w:val="26"/>
        </w:rPr>
        <w:t xml:space="preserve"> Dịch vụ được tăng lên định kỳ 2</w:t>
      </w:r>
      <w:r w:rsidRPr="00A74D8F">
        <w:rPr>
          <w:sz w:val="26"/>
          <w:szCs w:val="26"/>
        </w:rPr>
        <w:t xml:space="preserve"> năm/lần theo quy định tại</w:t>
      </w:r>
      <w:r w:rsidR="00CE3012" w:rsidRPr="00A74D8F">
        <w:rPr>
          <w:sz w:val="26"/>
          <w:szCs w:val="26"/>
        </w:rPr>
        <w:t xml:space="preserve"> Mục 1.2, Mục 2.2 Phần VII của h</w:t>
      </w:r>
      <w:r w:rsidRPr="00A74D8F">
        <w:rPr>
          <w:sz w:val="26"/>
          <w:szCs w:val="26"/>
        </w:rPr>
        <w:t xml:space="preserve">ợp đồng thì Tiền Đặt cọc sẽ tăng tương ứng để tại bất kỳ thời điểm </w:t>
      </w:r>
      <w:r w:rsidR="00745888" w:rsidRPr="00A74D8F">
        <w:rPr>
          <w:sz w:val="26"/>
          <w:szCs w:val="26"/>
        </w:rPr>
        <w:t>nào Tiền Đặt cọc cũng sẽ bằng 03 (</w:t>
      </w:r>
      <w:r w:rsidR="00464293" w:rsidRPr="00A74D8F">
        <w:rPr>
          <w:sz w:val="26"/>
          <w:szCs w:val="26"/>
        </w:rPr>
        <w:t>ba</w:t>
      </w:r>
      <w:r w:rsidRPr="00A74D8F">
        <w:rPr>
          <w:sz w:val="26"/>
          <w:szCs w:val="26"/>
        </w:rPr>
        <w:t xml:space="preserve">) tháng Tiền Thuê và Phí Dịch vụ (chưa bao gồm VAT). </w:t>
      </w:r>
    </w:p>
    <w:p w14:paraId="2CE9D054" w14:textId="77777777" w:rsidR="006255E0" w:rsidRPr="00A74D8F" w:rsidRDefault="006255E0" w:rsidP="006255E0">
      <w:pPr>
        <w:ind w:left="720"/>
        <w:jc w:val="both"/>
        <w:rPr>
          <w:sz w:val="26"/>
          <w:szCs w:val="26"/>
        </w:rPr>
      </w:pPr>
    </w:p>
    <w:p w14:paraId="20E9DECA" w14:textId="77777777" w:rsidR="006255E0" w:rsidRPr="00A74D8F" w:rsidRDefault="006255E0" w:rsidP="006255E0">
      <w:pPr>
        <w:ind w:left="720"/>
        <w:jc w:val="both"/>
        <w:rPr>
          <w:sz w:val="26"/>
          <w:szCs w:val="26"/>
        </w:rPr>
      </w:pPr>
      <w:r w:rsidRPr="00A74D8F">
        <w:rPr>
          <w:sz w:val="26"/>
          <w:szCs w:val="26"/>
        </w:rPr>
        <w:t xml:space="preserve">Bên Thuê sẽ thanh toán cho Bên Cho Thuê khoản Tiền </w:t>
      </w:r>
      <w:r w:rsidR="00745888" w:rsidRPr="00A74D8F">
        <w:rPr>
          <w:sz w:val="26"/>
          <w:szCs w:val="26"/>
        </w:rPr>
        <w:t>Đặt cọc tăng thêm trong vòng 05 (năm)</w:t>
      </w:r>
      <w:r w:rsidRPr="00A74D8F">
        <w:rPr>
          <w:sz w:val="26"/>
          <w:szCs w:val="26"/>
        </w:rPr>
        <w:t xml:space="preserve"> ngày kể từ ngày nhận được yêu cầu của Bên Cho Thuê.</w:t>
      </w:r>
    </w:p>
    <w:p w14:paraId="4714AEAB" w14:textId="77777777" w:rsidR="006255E0" w:rsidRPr="00A74D8F" w:rsidRDefault="006255E0" w:rsidP="006255E0">
      <w:pPr>
        <w:ind w:left="720"/>
        <w:jc w:val="both"/>
        <w:rPr>
          <w:sz w:val="26"/>
          <w:szCs w:val="26"/>
        </w:rPr>
      </w:pPr>
    </w:p>
    <w:p w14:paraId="7F7DB44D" w14:textId="77777777" w:rsidR="006255E0" w:rsidRPr="00A74D8F" w:rsidRDefault="006255E0" w:rsidP="004716B4">
      <w:pPr>
        <w:numPr>
          <w:ilvl w:val="1"/>
          <w:numId w:val="21"/>
        </w:numPr>
        <w:ind w:left="709" w:hanging="709"/>
        <w:jc w:val="both"/>
        <w:rPr>
          <w:sz w:val="26"/>
          <w:szCs w:val="26"/>
        </w:rPr>
      </w:pPr>
      <w:r w:rsidRPr="00A74D8F">
        <w:rPr>
          <w:sz w:val="26"/>
          <w:szCs w:val="26"/>
        </w:rPr>
        <w:t xml:space="preserve">Trong trường hợp Hợp đồng này bị chấm dứt do bất kỳ sai sót, lỗi hoặc vi </w:t>
      </w:r>
      <w:r w:rsidRPr="00A74D8F">
        <w:rPr>
          <w:sz w:val="26"/>
          <w:szCs w:val="26"/>
        </w:rPr>
        <w:tab/>
        <w:t xml:space="preserve">phạm nào của Bên Thuê đối với các nghĩa vụ </w:t>
      </w:r>
      <w:r w:rsidR="00CE3012" w:rsidRPr="00A74D8F">
        <w:rPr>
          <w:sz w:val="26"/>
          <w:szCs w:val="26"/>
        </w:rPr>
        <w:t xml:space="preserve">của mình theo quy định tại Hợp </w:t>
      </w:r>
      <w:r w:rsidRPr="00A74D8F">
        <w:rPr>
          <w:sz w:val="26"/>
          <w:szCs w:val="26"/>
        </w:rPr>
        <w:t xml:space="preserve">đồng này, Bên Cho Thuê sẽ được quyền giữ lại Tiền Đặt cọc, </w:t>
      </w:r>
      <w:r w:rsidR="004716B4" w:rsidRPr="00A74D8F">
        <w:rPr>
          <w:sz w:val="26"/>
          <w:szCs w:val="26"/>
        </w:rPr>
        <w:t xml:space="preserve">có </w:t>
      </w:r>
      <w:r w:rsidRPr="00A74D8F">
        <w:rPr>
          <w:sz w:val="26"/>
          <w:szCs w:val="26"/>
        </w:rPr>
        <w:t>quyền yêu cầu Bên Thuê thanh toán các khoản nợ còn tồn đọng khác</w:t>
      </w:r>
      <w:r w:rsidR="004716B4" w:rsidRPr="00A74D8F">
        <w:rPr>
          <w:sz w:val="26"/>
          <w:szCs w:val="26"/>
        </w:rPr>
        <w:t xml:space="preserve"> và có quyền xử lý t</w:t>
      </w:r>
      <w:r w:rsidR="000F652B" w:rsidRPr="00A74D8F">
        <w:rPr>
          <w:sz w:val="26"/>
          <w:szCs w:val="26"/>
        </w:rPr>
        <w:t>iền đặt cọc theo khoản 1 phần I</w:t>
      </w:r>
      <w:r w:rsidR="008E359A" w:rsidRPr="00A74D8F">
        <w:rPr>
          <w:sz w:val="26"/>
          <w:szCs w:val="26"/>
        </w:rPr>
        <w:t>I</w:t>
      </w:r>
      <w:r w:rsidR="004716B4" w:rsidRPr="00A74D8F">
        <w:rPr>
          <w:sz w:val="26"/>
          <w:szCs w:val="26"/>
        </w:rPr>
        <w:t xml:space="preserve"> của hợp đồng này.</w:t>
      </w:r>
    </w:p>
    <w:p w14:paraId="147AFA8B" w14:textId="77777777" w:rsidR="006255E0" w:rsidRPr="00A74D8F" w:rsidRDefault="006255E0" w:rsidP="006255E0">
      <w:pPr>
        <w:ind w:left="360"/>
        <w:jc w:val="center"/>
        <w:rPr>
          <w:sz w:val="26"/>
          <w:szCs w:val="26"/>
        </w:rPr>
      </w:pPr>
      <w:r w:rsidRPr="00A74D8F">
        <w:rPr>
          <w:sz w:val="26"/>
          <w:szCs w:val="26"/>
        </w:rPr>
        <w:t>__________________________________</w:t>
      </w:r>
    </w:p>
    <w:p w14:paraId="4CEA50AE" w14:textId="77777777" w:rsidR="004716B4" w:rsidRPr="00A74D8F" w:rsidRDefault="004716B4" w:rsidP="006255E0">
      <w:pPr>
        <w:jc w:val="center"/>
        <w:rPr>
          <w:b/>
          <w:sz w:val="26"/>
          <w:szCs w:val="26"/>
          <w:u w:val="single"/>
        </w:rPr>
      </w:pPr>
    </w:p>
    <w:p w14:paraId="5426072A" w14:textId="77777777" w:rsidR="006255E0" w:rsidRPr="00A74D8F" w:rsidRDefault="004716B4" w:rsidP="006255E0">
      <w:pPr>
        <w:jc w:val="center"/>
        <w:rPr>
          <w:b/>
          <w:sz w:val="26"/>
          <w:szCs w:val="26"/>
          <w:u w:val="single"/>
        </w:rPr>
      </w:pPr>
      <w:r w:rsidRPr="00A74D8F">
        <w:rPr>
          <w:b/>
          <w:sz w:val="26"/>
          <w:szCs w:val="26"/>
          <w:u w:val="single"/>
        </w:rPr>
        <w:lastRenderedPageBreak/>
        <w:t xml:space="preserve">PHẦN </w:t>
      </w:r>
      <w:r w:rsidR="006255E0" w:rsidRPr="00A74D8F">
        <w:rPr>
          <w:b/>
          <w:sz w:val="26"/>
          <w:szCs w:val="26"/>
          <w:u w:val="single"/>
        </w:rPr>
        <w:t>I</w:t>
      </w:r>
      <w:r w:rsidR="00A906C6" w:rsidRPr="00A74D8F">
        <w:rPr>
          <w:b/>
          <w:sz w:val="26"/>
          <w:szCs w:val="26"/>
          <w:u w:val="single"/>
        </w:rPr>
        <w:t>II</w:t>
      </w:r>
    </w:p>
    <w:p w14:paraId="51EDBBEF" w14:textId="77777777" w:rsidR="006255E0" w:rsidRPr="00A74D8F" w:rsidRDefault="006255E0" w:rsidP="006255E0">
      <w:pPr>
        <w:jc w:val="center"/>
        <w:rPr>
          <w:b/>
          <w:sz w:val="26"/>
          <w:szCs w:val="26"/>
        </w:rPr>
      </w:pPr>
    </w:p>
    <w:p w14:paraId="284FAC52" w14:textId="77777777" w:rsidR="006255E0" w:rsidRPr="00A74D8F" w:rsidRDefault="006255E0" w:rsidP="006255E0">
      <w:pPr>
        <w:jc w:val="center"/>
        <w:rPr>
          <w:b/>
          <w:sz w:val="26"/>
          <w:szCs w:val="26"/>
        </w:rPr>
      </w:pPr>
      <w:r w:rsidRPr="00A74D8F">
        <w:rPr>
          <w:b/>
          <w:sz w:val="26"/>
          <w:szCs w:val="26"/>
        </w:rPr>
        <w:t>NGHĨA VỤ CỦA BÊN CHO THUÊ</w:t>
      </w:r>
    </w:p>
    <w:p w14:paraId="1392A03B" w14:textId="77777777" w:rsidR="006255E0" w:rsidRPr="00A74D8F" w:rsidRDefault="006255E0" w:rsidP="006255E0">
      <w:pPr>
        <w:jc w:val="both"/>
        <w:rPr>
          <w:sz w:val="26"/>
          <w:szCs w:val="26"/>
        </w:rPr>
      </w:pPr>
    </w:p>
    <w:p w14:paraId="7B19B41F" w14:textId="77777777" w:rsidR="006255E0" w:rsidRPr="00A74D8F" w:rsidRDefault="006255E0" w:rsidP="006255E0">
      <w:pPr>
        <w:jc w:val="both"/>
        <w:rPr>
          <w:sz w:val="26"/>
          <w:szCs w:val="26"/>
        </w:rPr>
      </w:pPr>
      <w:r w:rsidRPr="00A74D8F">
        <w:rPr>
          <w:sz w:val="26"/>
          <w:szCs w:val="26"/>
        </w:rPr>
        <w:t>Bên Cho Thuê có những nghĩa vụ sau theo Hợp đồng này:</w:t>
      </w:r>
    </w:p>
    <w:p w14:paraId="24200E69" w14:textId="77777777" w:rsidR="006255E0" w:rsidRPr="00A74D8F" w:rsidRDefault="006255E0" w:rsidP="006255E0">
      <w:pPr>
        <w:jc w:val="both"/>
        <w:rPr>
          <w:sz w:val="26"/>
          <w:szCs w:val="26"/>
        </w:rPr>
      </w:pPr>
    </w:p>
    <w:p w14:paraId="7CD5A370" w14:textId="77777777" w:rsidR="006255E0" w:rsidRPr="00A74D8F" w:rsidRDefault="006255E0" w:rsidP="006255E0">
      <w:pPr>
        <w:jc w:val="both"/>
        <w:rPr>
          <w:sz w:val="26"/>
          <w:szCs w:val="26"/>
        </w:rPr>
      </w:pPr>
      <w:r w:rsidRPr="00A74D8F">
        <w:rPr>
          <w:sz w:val="26"/>
          <w:szCs w:val="26"/>
        </w:rPr>
        <w:t>1.</w:t>
      </w:r>
      <w:r w:rsidRPr="00A74D8F">
        <w:rPr>
          <w:sz w:val="26"/>
          <w:szCs w:val="26"/>
        </w:rPr>
        <w:tab/>
      </w:r>
      <w:r w:rsidRPr="00A74D8F">
        <w:rPr>
          <w:sz w:val="26"/>
          <w:szCs w:val="26"/>
          <w:u w:val="single"/>
        </w:rPr>
        <w:t>Quyền sử dụng yên ổn:</w:t>
      </w:r>
      <w:r w:rsidRPr="00A74D8F">
        <w:rPr>
          <w:sz w:val="26"/>
          <w:szCs w:val="26"/>
        </w:rPr>
        <w:t xml:space="preserve"> </w:t>
      </w:r>
    </w:p>
    <w:p w14:paraId="2AEC02F7" w14:textId="77777777" w:rsidR="006255E0" w:rsidRPr="00A74D8F" w:rsidRDefault="006255E0" w:rsidP="006255E0">
      <w:pPr>
        <w:jc w:val="both"/>
        <w:rPr>
          <w:sz w:val="26"/>
          <w:szCs w:val="26"/>
        </w:rPr>
      </w:pPr>
    </w:p>
    <w:p w14:paraId="3B3A7A33" w14:textId="77777777" w:rsidR="006255E0" w:rsidRPr="00A74D8F" w:rsidRDefault="006255E0" w:rsidP="006255E0">
      <w:pPr>
        <w:ind w:left="720"/>
        <w:jc w:val="both"/>
        <w:rPr>
          <w:sz w:val="26"/>
          <w:szCs w:val="26"/>
        </w:rPr>
      </w:pPr>
      <w:r w:rsidRPr="00A74D8F">
        <w:rPr>
          <w:sz w:val="26"/>
          <w:szCs w:val="26"/>
        </w:rPr>
        <w:t>Bên Thuê, nếu thực hiện và tuân thủ các điều khoản của Hợp đồng này, sẽ được sử dụng Mặt bằng một cách yên ổn trong suốt Thời hạn mà không chịu bất kỳ sự gián đoạn nào do Bên Cho Thuê gây ra;</w:t>
      </w:r>
    </w:p>
    <w:p w14:paraId="4D6EC068" w14:textId="77777777" w:rsidR="006255E0" w:rsidRPr="00A74D8F" w:rsidRDefault="006255E0" w:rsidP="006255E0">
      <w:pPr>
        <w:jc w:val="both"/>
        <w:rPr>
          <w:sz w:val="26"/>
          <w:szCs w:val="26"/>
        </w:rPr>
      </w:pPr>
    </w:p>
    <w:p w14:paraId="2CD8335E" w14:textId="77777777" w:rsidR="006255E0" w:rsidRPr="00A74D8F" w:rsidRDefault="006255E0" w:rsidP="006255E0">
      <w:pPr>
        <w:jc w:val="both"/>
        <w:rPr>
          <w:sz w:val="26"/>
          <w:szCs w:val="26"/>
        </w:rPr>
      </w:pPr>
      <w:r w:rsidRPr="00A74D8F">
        <w:rPr>
          <w:sz w:val="26"/>
          <w:szCs w:val="26"/>
        </w:rPr>
        <w:t>2.</w:t>
      </w:r>
      <w:r w:rsidRPr="00A74D8F">
        <w:rPr>
          <w:sz w:val="26"/>
          <w:szCs w:val="26"/>
        </w:rPr>
        <w:tab/>
      </w:r>
      <w:r w:rsidRPr="00A74D8F">
        <w:rPr>
          <w:sz w:val="26"/>
          <w:szCs w:val="26"/>
          <w:u w:val="single"/>
        </w:rPr>
        <w:t>Bảo dưỡng</w:t>
      </w:r>
    </w:p>
    <w:p w14:paraId="7D3771F7" w14:textId="77777777" w:rsidR="006255E0" w:rsidRPr="00A74D8F" w:rsidRDefault="006255E0" w:rsidP="006255E0">
      <w:pPr>
        <w:jc w:val="both"/>
        <w:rPr>
          <w:sz w:val="26"/>
          <w:szCs w:val="26"/>
        </w:rPr>
      </w:pPr>
    </w:p>
    <w:p w14:paraId="531C023F" w14:textId="77777777" w:rsidR="006255E0" w:rsidRPr="00A74D8F" w:rsidRDefault="006255E0" w:rsidP="006255E0">
      <w:pPr>
        <w:ind w:left="720"/>
        <w:jc w:val="both"/>
        <w:rPr>
          <w:sz w:val="26"/>
          <w:szCs w:val="26"/>
        </w:rPr>
      </w:pPr>
      <w:r w:rsidRPr="00A74D8F">
        <w:rPr>
          <w:sz w:val="26"/>
          <w:szCs w:val="26"/>
        </w:rPr>
        <w:t>Bên Cho Thuê sẽ giữ cho tất cả các phần chung của Toà nhà bao gồm tất cả tường bên ngoài, lối vào, thang máy, nhà vệ sinh, bãi đậu xe, cầu thang, hành lang và đường nội bộ sạch sẽ và được bảo dưỡng tốt.</w:t>
      </w:r>
    </w:p>
    <w:p w14:paraId="748F0BEA" w14:textId="77777777" w:rsidR="006255E0" w:rsidRPr="00A74D8F" w:rsidRDefault="006255E0" w:rsidP="006255E0">
      <w:pPr>
        <w:jc w:val="both"/>
        <w:rPr>
          <w:sz w:val="26"/>
          <w:szCs w:val="26"/>
        </w:rPr>
      </w:pPr>
    </w:p>
    <w:p w14:paraId="2EC918D4" w14:textId="77777777" w:rsidR="006255E0" w:rsidRPr="00A74D8F" w:rsidRDefault="006255E0" w:rsidP="006255E0">
      <w:pPr>
        <w:jc w:val="both"/>
        <w:rPr>
          <w:sz w:val="26"/>
          <w:szCs w:val="26"/>
        </w:rPr>
      </w:pPr>
      <w:r w:rsidRPr="00A74D8F">
        <w:rPr>
          <w:sz w:val="26"/>
          <w:szCs w:val="26"/>
        </w:rPr>
        <w:t>3.</w:t>
      </w:r>
      <w:r w:rsidRPr="00A74D8F">
        <w:rPr>
          <w:sz w:val="26"/>
          <w:szCs w:val="26"/>
        </w:rPr>
        <w:tab/>
      </w:r>
      <w:r w:rsidRPr="00A74D8F">
        <w:rPr>
          <w:sz w:val="26"/>
          <w:szCs w:val="26"/>
          <w:u w:val="single"/>
        </w:rPr>
        <w:t>Hệ thống điều hoà nhiệt độ trung tâm</w:t>
      </w:r>
    </w:p>
    <w:p w14:paraId="73CA4A90" w14:textId="77777777" w:rsidR="006255E0" w:rsidRPr="00A74D8F" w:rsidRDefault="006255E0" w:rsidP="006255E0">
      <w:pPr>
        <w:jc w:val="both"/>
        <w:rPr>
          <w:sz w:val="26"/>
          <w:szCs w:val="26"/>
        </w:rPr>
      </w:pPr>
    </w:p>
    <w:p w14:paraId="329B7671" w14:textId="77777777" w:rsidR="006255E0" w:rsidRPr="00A74D8F" w:rsidRDefault="006255E0" w:rsidP="006255E0">
      <w:pPr>
        <w:ind w:left="720"/>
        <w:jc w:val="both"/>
        <w:rPr>
          <w:sz w:val="26"/>
          <w:szCs w:val="26"/>
        </w:rPr>
      </w:pPr>
      <w:r w:rsidRPr="00A74D8F">
        <w:rPr>
          <w:sz w:val="26"/>
          <w:szCs w:val="26"/>
        </w:rPr>
        <w:t xml:space="preserve">Bên Cho Thuê sẽ chịu trách nhiệm cung cấp, bằng chi phí của Bên Cho Thuê, hệ thống điều hoà trung tâm cho Mặt bằng trong </w:t>
      </w:r>
      <w:r w:rsidR="00CE3012" w:rsidRPr="00A74D8F">
        <w:rPr>
          <w:sz w:val="26"/>
          <w:szCs w:val="26"/>
        </w:rPr>
        <w:t>suốt thời gian nêu tại Phần VII</w:t>
      </w:r>
      <w:r w:rsidR="00464293" w:rsidRPr="00A74D8F">
        <w:rPr>
          <w:sz w:val="26"/>
          <w:szCs w:val="26"/>
        </w:rPr>
        <w:t>.</w:t>
      </w:r>
      <w:r w:rsidRPr="00A74D8F">
        <w:rPr>
          <w:sz w:val="26"/>
          <w:szCs w:val="26"/>
        </w:rPr>
        <w:t>(3).</w:t>
      </w:r>
    </w:p>
    <w:p w14:paraId="111B97E8" w14:textId="77777777" w:rsidR="006255E0" w:rsidRPr="00A74D8F" w:rsidRDefault="006255E0" w:rsidP="006255E0">
      <w:pPr>
        <w:ind w:left="720"/>
        <w:jc w:val="both"/>
        <w:rPr>
          <w:sz w:val="26"/>
          <w:szCs w:val="26"/>
        </w:rPr>
      </w:pPr>
    </w:p>
    <w:p w14:paraId="6A9F645D" w14:textId="77777777" w:rsidR="006255E0" w:rsidRPr="00A74D8F" w:rsidRDefault="006255E0" w:rsidP="006255E0">
      <w:pPr>
        <w:jc w:val="both"/>
        <w:rPr>
          <w:sz w:val="26"/>
          <w:szCs w:val="26"/>
        </w:rPr>
      </w:pPr>
      <w:r w:rsidRPr="00A74D8F">
        <w:rPr>
          <w:sz w:val="26"/>
          <w:szCs w:val="26"/>
        </w:rPr>
        <w:t>4.</w:t>
      </w:r>
      <w:r w:rsidRPr="00A74D8F">
        <w:rPr>
          <w:sz w:val="26"/>
          <w:szCs w:val="26"/>
        </w:rPr>
        <w:tab/>
      </w:r>
      <w:r w:rsidRPr="00A74D8F">
        <w:rPr>
          <w:sz w:val="26"/>
          <w:szCs w:val="26"/>
          <w:u w:val="single"/>
        </w:rPr>
        <w:t>Bảo trì và bảo dưỡng</w:t>
      </w:r>
    </w:p>
    <w:p w14:paraId="7FDA2FC1" w14:textId="77777777" w:rsidR="006255E0" w:rsidRPr="00A74D8F" w:rsidRDefault="006255E0" w:rsidP="006255E0">
      <w:pPr>
        <w:jc w:val="both"/>
        <w:rPr>
          <w:sz w:val="26"/>
          <w:szCs w:val="26"/>
        </w:rPr>
      </w:pPr>
    </w:p>
    <w:p w14:paraId="7066F57F" w14:textId="77777777" w:rsidR="006255E0" w:rsidRPr="00A74D8F" w:rsidRDefault="006255E0" w:rsidP="006255E0">
      <w:pPr>
        <w:ind w:left="720"/>
        <w:jc w:val="both"/>
        <w:rPr>
          <w:sz w:val="26"/>
          <w:szCs w:val="26"/>
        </w:rPr>
      </w:pPr>
      <w:r w:rsidRPr="00A74D8F">
        <w:rPr>
          <w:sz w:val="26"/>
          <w:szCs w:val="26"/>
        </w:rPr>
        <w:t>Bên Cho Thuê sẽ, tuỳ từng thời điểm, bảo trì, bảo dưỡng, sửa chữa, cải tạo, nâng cấp hoặc thay thế hệ thống điều hoà nhiệt độ, thang máy, đường điện, hệ thống cấp nước và bất kỳ dịch vụ nào khác của Toà nhà. Vào những thời điểm đó, Bên Cho Thuê có thể ngưng hoặc tạm dừng các dịch vụ trong một khoảng thời gian cần thiết sau khi Bên Cho Thuê gửi thông báo hợp lý cho Bên Thuê biết. Trừ trường hợp khẩn cấp hoặc do hư hỏng, Bên Cho Thuê sẽ thực hiện ngay và gây ít phiền toái nhất cho Bên Thuê trong chừng mực có thể.</w:t>
      </w:r>
    </w:p>
    <w:p w14:paraId="38E5090A" w14:textId="77777777" w:rsidR="006255E0" w:rsidRPr="00A74D8F" w:rsidRDefault="006255E0" w:rsidP="006255E0">
      <w:pPr>
        <w:jc w:val="both"/>
        <w:rPr>
          <w:sz w:val="26"/>
          <w:szCs w:val="26"/>
        </w:rPr>
      </w:pPr>
    </w:p>
    <w:p w14:paraId="4598A0DF" w14:textId="77777777" w:rsidR="006255E0" w:rsidRPr="00A74D8F" w:rsidRDefault="006255E0" w:rsidP="006255E0">
      <w:pPr>
        <w:jc w:val="both"/>
        <w:rPr>
          <w:sz w:val="26"/>
          <w:szCs w:val="26"/>
          <w:u w:val="single"/>
        </w:rPr>
      </w:pPr>
      <w:r w:rsidRPr="00A74D8F">
        <w:rPr>
          <w:sz w:val="26"/>
          <w:szCs w:val="26"/>
        </w:rPr>
        <w:t>5.</w:t>
      </w:r>
      <w:r w:rsidRPr="00A74D8F">
        <w:rPr>
          <w:sz w:val="26"/>
          <w:szCs w:val="26"/>
        </w:rPr>
        <w:tab/>
      </w:r>
      <w:r w:rsidRPr="00A74D8F">
        <w:rPr>
          <w:sz w:val="26"/>
          <w:szCs w:val="26"/>
          <w:u w:val="single"/>
        </w:rPr>
        <w:t>Bảo hiểm</w:t>
      </w:r>
    </w:p>
    <w:p w14:paraId="0B60557E" w14:textId="77777777" w:rsidR="006255E0" w:rsidRPr="00A74D8F" w:rsidRDefault="006255E0" w:rsidP="006255E0">
      <w:pPr>
        <w:jc w:val="both"/>
        <w:rPr>
          <w:sz w:val="26"/>
          <w:szCs w:val="26"/>
        </w:rPr>
      </w:pPr>
    </w:p>
    <w:p w14:paraId="09BC8B62" w14:textId="77777777" w:rsidR="006255E0" w:rsidRPr="00A74D8F" w:rsidRDefault="006255E0" w:rsidP="006255E0">
      <w:pPr>
        <w:ind w:left="720"/>
        <w:jc w:val="both"/>
        <w:rPr>
          <w:sz w:val="26"/>
          <w:szCs w:val="26"/>
        </w:rPr>
      </w:pPr>
      <w:r w:rsidRPr="00A74D8F">
        <w:rPr>
          <w:sz w:val="26"/>
          <w:szCs w:val="26"/>
        </w:rPr>
        <w:t>Bên Cho Thuê sẽ mua bảo hiểm cho Toà nhà đối với mọi mất mát hoặc thiệt hại do hoả hoạn hoặc các rủi ro khác và theo các điều khoản mà Bên Cho Thuê có thể, tuỳ quyền quyết định của mình, cho là phù hợp nhưng không bao gồm các trang thiết bị hoặc nội thất hoặc các tài sản của Bên Thuê có bên trong Mặt Bằng.</w:t>
      </w:r>
    </w:p>
    <w:p w14:paraId="213BE274" w14:textId="77777777" w:rsidR="006255E0" w:rsidRPr="00A74D8F" w:rsidRDefault="006255E0" w:rsidP="006255E0">
      <w:pPr>
        <w:jc w:val="center"/>
        <w:rPr>
          <w:b/>
          <w:sz w:val="26"/>
          <w:szCs w:val="26"/>
          <w:u w:val="single"/>
        </w:rPr>
      </w:pPr>
      <w:r w:rsidRPr="00A74D8F">
        <w:rPr>
          <w:sz w:val="26"/>
          <w:szCs w:val="26"/>
        </w:rPr>
        <w:t>___________________________________</w:t>
      </w:r>
      <w:r w:rsidRPr="00A74D8F">
        <w:rPr>
          <w:sz w:val="26"/>
          <w:szCs w:val="26"/>
        </w:rPr>
        <w:br w:type="page"/>
      </w:r>
      <w:r w:rsidR="00781ACC" w:rsidRPr="00A74D8F">
        <w:rPr>
          <w:b/>
          <w:sz w:val="26"/>
          <w:szCs w:val="26"/>
          <w:u w:val="single"/>
        </w:rPr>
        <w:lastRenderedPageBreak/>
        <w:t xml:space="preserve">PHẦN </w:t>
      </w:r>
      <w:r w:rsidR="00A906C6" w:rsidRPr="00A74D8F">
        <w:rPr>
          <w:b/>
          <w:sz w:val="26"/>
          <w:szCs w:val="26"/>
          <w:u w:val="single"/>
        </w:rPr>
        <w:t>I</w:t>
      </w:r>
      <w:r w:rsidRPr="00A74D8F">
        <w:rPr>
          <w:b/>
          <w:sz w:val="26"/>
          <w:szCs w:val="26"/>
          <w:u w:val="single"/>
        </w:rPr>
        <w:t>V</w:t>
      </w:r>
    </w:p>
    <w:p w14:paraId="116B4A4B" w14:textId="77777777" w:rsidR="006255E0" w:rsidRPr="00A74D8F" w:rsidRDefault="006255E0" w:rsidP="006255E0">
      <w:pPr>
        <w:jc w:val="center"/>
        <w:rPr>
          <w:b/>
          <w:sz w:val="26"/>
          <w:szCs w:val="26"/>
        </w:rPr>
      </w:pPr>
    </w:p>
    <w:p w14:paraId="5C0DE407" w14:textId="77777777" w:rsidR="006255E0" w:rsidRPr="00A74D8F" w:rsidRDefault="006255E0" w:rsidP="006255E0">
      <w:pPr>
        <w:jc w:val="center"/>
        <w:rPr>
          <w:b/>
          <w:sz w:val="26"/>
          <w:szCs w:val="26"/>
        </w:rPr>
      </w:pPr>
      <w:r w:rsidRPr="00A74D8F">
        <w:rPr>
          <w:b/>
          <w:sz w:val="26"/>
          <w:szCs w:val="26"/>
        </w:rPr>
        <w:t>NGHĨA VỤ CỦA BÊN THUÊ</w:t>
      </w:r>
    </w:p>
    <w:p w14:paraId="1BF1D702" w14:textId="77777777" w:rsidR="006255E0" w:rsidRPr="00A74D8F" w:rsidRDefault="006255E0" w:rsidP="006255E0">
      <w:pPr>
        <w:jc w:val="both"/>
        <w:rPr>
          <w:sz w:val="26"/>
          <w:szCs w:val="26"/>
        </w:rPr>
      </w:pPr>
    </w:p>
    <w:p w14:paraId="27D221DF" w14:textId="77777777" w:rsidR="006255E0" w:rsidRPr="00A74D8F" w:rsidRDefault="006255E0" w:rsidP="006255E0">
      <w:pPr>
        <w:jc w:val="both"/>
        <w:rPr>
          <w:sz w:val="26"/>
          <w:szCs w:val="26"/>
        </w:rPr>
      </w:pPr>
      <w:r w:rsidRPr="00A74D8F">
        <w:rPr>
          <w:sz w:val="26"/>
          <w:szCs w:val="26"/>
        </w:rPr>
        <w:t>Bên Thuê có các nghĩa vụ sau theo Hợp đồng này:</w:t>
      </w:r>
    </w:p>
    <w:p w14:paraId="436A400D" w14:textId="77777777" w:rsidR="006255E0" w:rsidRPr="00A74D8F" w:rsidRDefault="006255E0" w:rsidP="006255E0">
      <w:pPr>
        <w:jc w:val="both"/>
        <w:rPr>
          <w:sz w:val="26"/>
          <w:szCs w:val="26"/>
        </w:rPr>
      </w:pPr>
    </w:p>
    <w:p w14:paraId="5E281CF8" w14:textId="77777777" w:rsidR="006255E0" w:rsidRPr="00A74D8F" w:rsidRDefault="006255E0" w:rsidP="006255E0">
      <w:pPr>
        <w:jc w:val="both"/>
        <w:rPr>
          <w:sz w:val="26"/>
          <w:szCs w:val="26"/>
          <w:u w:val="single"/>
        </w:rPr>
      </w:pPr>
      <w:r w:rsidRPr="00A74D8F">
        <w:rPr>
          <w:sz w:val="26"/>
          <w:szCs w:val="26"/>
        </w:rPr>
        <w:t>1.</w:t>
      </w:r>
      <w:r w:rsidRPr="00A74D8F">
        <w:rPr>
          <w:sz w:val="26"/>
          <w:szCs w:val="26"/>
        </w:rPr>
        <w:tab/>
      </w:r>
      <w:r w:rsidRPr="00A74D8F">
        <w:rPr>
          <w:sz w:val="26"/>
          <w:szCs w:val="26"/>
          <w:u w:val="single"/>
        </w:rPr>
        <w:t>Lắp đặt, Thay đổi và Bổ sung</w:t>
      </w:r>
    </w:p>
    <w:p w14:paraId="43EC45A9" w14:textId="77777777" w:rsidR="006255E0" w:rsidRPr="00A74D8F" w:rsidRDefault="006255E0" w:rsidP="006255E0">
      <w:pPr>
        <w:jc w:val="both"/>
        <w:rPr>
          <w:sz w:val="26"/>
          <w:szCs w:val="26"/>
        </w:rPr>
      </w:pPr>
    </w:p>
    <w:p w14:paraId="5A394FFE" w14:textId="77777777" w:rsidR="006255E0" w:rsidRPr="00A74D8F" w:rsidRDefault="006255E0" w:rsidP="006255E0">
      <w:pPr>
        <w:ind w:left="720"/>
        <w:jc w:val="both"/>
        <w:rPr>
          <w:sz w:val="26"/>
          <w:szCs w:val="26"/>
        </w:rPr>
      </w:pPr>
      <w:r w:rsidRPr="00A74D8F">
        <w:rPr>
          <w:sz w:val="26"/>
          <w:szCs w:val="26"/>
        </w:rPr>
        <w:t>Bên Thuê sẽ không, nếu không có chấp thuận trước bằng văn bản của Bên Cho Thuê và tuỳ thuộc vào các điều kiện mà Bên Cho Thuê có thể yêu cầu:</w:t>
      </w:r>
    </w:p>
    <w:p w14:paraId="63BE96D1" w14:textId="77777777" w:rsidR="006255E0" w:rsidRPr="00A74D8F" w:rsidRDefault="006255E0" w:rsidP="006255E0">
      <w:pPr>
        <w:jc w:val="both"/>
        <w:rPr>
          <w:sz w:val="26"/>
          <w:szCs w:val="26"/>
        </w:rPr>
      </w:pPr>
    </w:p>
    <w:p w14:paraId="21ACBE13" w14:textId="77777777" w:rsidR="006255E0" w:rsidRPr="00A74D8F" w:rsidRDefault="006255E0" w:rsidP="006255E0">
      <w:pPr>
        <w:numPr>
          <w:ilvl w:val="0"/>
          <w:numId w:val="2"/>
        </w:numPr>
        <w:tabs>
          <w:tab w:val="clear" w:pos="1287"/>
        </w:tabs>
        <w:ind w:left="1170" w:hanging="450"/>
        <w:jc w:val="both"/>
        <w:rPr>
          <w:sz w:val="26"/>
          <w:szCs w:val="26"/>
        </w:rPr>
      </w:pPr>
      <w:r w:rsidRPr="00A74D8F">
        <w:rPr>
          <w:sz w:val="26"/>
          <w:szCs w:val="26"/>
        </w:rPr>
        <w:t>Thực hiện bất kỳ thay đổi hoặc bổ sung nào trong hoặc đối với Mặt bằng và/hoặc các đồ đạc cố định trong Mặt bằng;</w:t>
      </w:r>
    </w:p>
    <w:p w14:paraId="7B0492D3" w14:textId="77777777" w:rsidR="006255E0" w:rsidRPr="00A74D8F" w:rsidRDefault="006255E0" w:rsidP="006255E0">
      <w:pPr>
        <w:ind w:left="1170" w:hanging="450"/>
        <w:jc w:val="both"/>
        <w:rPr>
          <w:sz w:val="26"/>
          <w:szCs w:val="26"/>
        </w:rPr>
      </w:pPr>
    </w:p>
    <w:p w14:paraId="7981A422" w14:textId="77777777" w:rsidR="006255E0" w:rsidRPr="00A74D8F" w:rsidRDefault="006255E0" w:rsidP="006255E0">
      <w:pPr>
        <w:numPr>
          <w:ilvl w:val="0"/>
          <w:numId w:val="2"/>
        </w:numPr>
        <w:tabs>
          <w:tab w:val="clear" w:pos="1287"/>
        </w:tabs>
        <w:ind w:left="1170" w:hanging="450"/>
        <w:jc w:val="both"/>
        <w:rPr>
          <w:sz w:val="26"/>
          <w:szCs w:val="26"/>
        </w:rPr>
      </w:pPr>
      <w:r w:rsidRPr="00A74D8F">
        <w:rPr>
          <w:sz w:val="26"/>
          <w:szCs w:val="26"/>
        </w:rPr>
        <w:t xml:space="preserve">Can thiệp vào máy phát hiện khói hoặc </w:t>
      </w:r>
      <w:r w:rsidR="00501B8B" w:rsidRPr="00A74D8F">
        <w:rPr>
          <w:sz w:val="26"/>
          <w:szCs w:val="26"/>
        </w:rPr>
        <w:t xml:space="preserve">các thiết bị chống cháy khác; </w:t>
      </w:r>
    </w:p>
    <w:p w14:paraId="7D829360" w14:textId="77777777" w:rsidR="006255E0" w:rsidRPr="00A74D8F" w:rsidRDefault="006255E0" w:rsidP="006255E0">
      <w:pPr>
        <w:ind w:left="1170" w:hanging="450"/>
        <w:jc w:val="both"/>
        <w:rPr>
          <w:sz w:val="26"/>
          <w:szCs w:val="26"/>
        </w:rPr>
      </w:pPr>
    </w:p>
    <w:p w14:paraId="155CC0CA" w14:textId="77777777" w:rsidR="006255E0" w:rsidRPr="00A74D8F" w:rsidRDefault="006255E0" w:rsidP="006255E0">
      <w:pPr>
        <w:numPr>
          <w:ilvl w:val="0"/>
          <w:numId w:val="2"/>
        </w:numPr>
        <w:tabs>
          <w:tab w:val="clear" w:pos="1287"/>
        </w:tabs>
        <w:ind w:left="1170" w:hanging="450"/>
        <w:jc w:val="both"/>
        <w:rPr>
          <w:sz w:val="26"/>
          <w:szCs w:val="26"/>
        </w:rPr>
      </w:pPr>
      <w:r w:rsidRPr="00A74D8F">
        <w:rPr>
          <w:sz w:val="26"/>
          <w:szCs w:val="26"/>
        </w:rPr>
        <w:t>Thay đổi hoặc bổ sung hệ thống đường dây điện, hệ thống máy móc, chiếu sáng hoặc các thiết bị cố định khác.</w:t>
      </w:r>
    </w:p>
    <w:p w14:paraId="225CC30D" w14:textId="77777777" w:rsidR="006255E0" w:rsidRPr="00A74D8F" w:rsidRDefault="006255E0" w:rsidP="006255E0">
      <w:pPr>
        <w:jc w:val="both"/>
        <w:rPr>
          <w:sz w:val="26"/>
          <w:szCs w:val="26"/>
        </w:rPr>
      </w:pPr>
    </w:p>
    <w:p w14:paraId="5BB39001" w14:textId="77777777" w:rsidR="006255E0" w:rsidRPr="00A74D8F" w:rsidRDefault="006255E0" w:rsidP="006255E0">
      <w:pPr>
        <w:jc w:val="both"/>
        <w:rPr>
          <w:sz w:val="26"/>
          <w:szCs w:val="26"/>
          <w:u w:val="single"/>
        </w:rPr>
      </w:pPr>
      <w:r w:rsidRPr="00A74D8F">
        <w:rPr>
          <w:sz w:val="26"/>
          <w:szCs w:val="26"/>
        </w:rPr>
        <w:t>2.</w:t>
      </w:r>
      <w:r w:rsidRPr="00A74D8F">
        <w:rPr>
          <w:sz w:val="26"/>
          <w:szCs w:val="26"/>
        </w:rPr>
        <w:tab/>
      </w:r>
      <w:r w:rsidRPr="00A74D8F">
        <w:rPr>
          <w:sz w:val="26"/>
          <w:szCs w:val="26"/>
          <w:u w:val="single"/>
        </w:rPr>
        <w:t>Quyền đi vào của Bên Cho Thuê</w:t>
      </w:r>
    </w:p>
    <w:p w14:paraId="12A85EBE" w14:textId="77777777" w:rsidR="006255E0" w:rsidRPr="00A74D8F" w:rsidRDefault="006255E0" w:rsidP="006255E0">
      <w:pPr>
        <w:jc w:val="both"/>
        <w:rPr>
          <w:sz w:val="26"/>
          <w:szCs w:val="26"/>
        </w:rPr>
      </w:pPr>
    </w:p>
    <w:p w14:paraId="60475379" w14:textId="77777777" w:rsidR="006255E0" w:rsidRPr="00A74D8F" w:rsidRDefault="006255E0" w:rsidP="006255E0">
      <w:pPr>
        <w:ind w:left="720"/>
        <w:jc w:val="both"/>
        <w:rPr>
          <w:sz w:val="26"/>
          <w:szCs w:val="26"/>
        </w:rPr>
      </w:pPr>
      <w:r w:rsidRPr="00A74D8F">
        <w:rPr>
          <w:sz w:val="26"/>
          <w:szCs w:val="26"/>
        </w:rPr>
        <w:t xml:space="preserve">Bên Thuê sẽ cho phép Bên Cho Thuê và đại diện uỷ quyền của Bên Cho Thuê vào mọi thời điểm thích hợp, sau khi đã gửi thông báo (trừ trường hợp khẩn cấp khi Bên Cho Thuê và đại diện ủy quyền của Bên Cho Thuê sẽ có quyền ngay lập tức và tự động được vào Mặt bằng), để xem xét hoặc kiểm tra tình trạng và điều kiện của Mặt bằng, và để thực hiện bất kỳ sửa chữa hoặc công việc nào khác trong hoặc đối với Mặt bằng hoặc đối với bất kỳ Mặt bằng liền kề hoặc bên cạnh </w:t>
      </w:r>
      <w:r w:rsidR="00464293" w:rsidRPr="00A74D8F">
        <w:rPr>
          <w:sz w:val="26"/>
          <w:szCs w:val="26"/>
        </w:rPr>
        <w:t>nào, và trong suốt thời gian 02 (hai</w:t>
      </w:r>
      <w:r w:rsidRPr="00A74D8F">
        <w:rPr>
          <w:sz w:val="26"/>
          <w:szCs w:val="26"/>
        </w:rPr>
        <w:t>) tháng cuối cùng của Thời hạn</w:t>
      </w:r>
      <w:r w:rsidR="008E359A" w:rsidRPr="00A74D8F">
        <w:rPr>
          <w:sz w:val="26"/>
          <w:szCs w:val="26"/>
        </w:rPr>
        <w:t xml:space="preserve"> thuê</w:t>
      </w:r>
      <w:r w:rsidRPr="00A74D8F">
        <w:rPr>
          <w:sz w:val="26"/>
          <w:szCs w:val="26"/>
        </w:rPr>
        <w:t xml:space="preserve"> hoặc khi kết thúc trước Thời hạn</w:t>
      </w:r>
      <w:r w:rsidR="008E359A" w:rsidRPr="00A74D8F">
        <w:rPr>
          <w:sz w:val="26"/>
          <w:szCs w:val="26"/>
        </w:rPr>
        <w:t xml:space="preserve"> thuê</w:t>
      </w:r>
      <w:r w:rsidRPr="00A74D8F">
        <w:rPr>
          <w:sz w:val="26"/>
          <w:szCs w:val="26"/>
        </w:rPr>
        <w:t xml:space="preserve"> để giới thiệu Mặt bằng cho các khách thuê tiềm năng. Bên Cho Thuê sẽ không chịu trách nhiệm về bất kỳ hư hỏng nào đối với tài sản của Bên Thuê nếu Bên Cho Thuê và những đại diện được uỷ quyền của họ thực hiện những quyền này trong trường hợp khẩn cấp.</w:t>
      </w:r>
    </w:p>
    <w:p w14:paraId="2B5A287E" w14:textId="77777777" w:rsidR="006255E0" w:rsidRPr="00A74D8F" w:rsidRDefault="006255E0" w:rsidP="006255E0">
      <w:pPr>
        <w:jc w:val="both"/>
        <w:rPr>
          <w:sz w:val="26"/>
          <w:szCs w:val="26"/>
        </w:rPr>
      </w:pPr>
    </w:p>
    <w:p w14:paraId="3CD033F4" w14:textId="77777777" w:rsidR="006255E0" w:rsidRPr="00A74D8F" w:rsidRDefault="006255E0" w:rsidP="006255E0">
      <w:pPr>
        <w:jc w:val="both"/>
        <w:rPr>
          <w:sz w:val="26"/>
          <w:szCs w:val="26"/>
        </w:rPr>
      </w:pPr>
      <w:r w:rsidRPr="00A74D8F">
        <w:rPr>
          <w:sz w:val="26"/>
          <w:szCs w:val="26"/>
        </w:rPr>
        <w:t>3.</w:t>
      </w:r>
      <w:r w:rsidRPr="00A74D8F">
        <w:rPr>
          <w:sz w:val="26"/>
          <w:szCs w:val="26"/>
        </w:rPr>
        <w:tab/>
      </w:r>
      <w:r w:rsidRPr="00A74D8F">
        <w:rPr>
          <w:sz w:val="26"/>
          <w:szCs w:val="26"/>
          <w:u w:val="single"/>
        </w:rPr>
        <w:t>Thông báo Hư hỏng</w:t>
      </w:r>
    </w:p>
    <w:p w14:paraId="1A65EABD" w14:textId="77777777" w:rsidR="006255E0" w:rsidRPr="00A74D8F" w:rsidRDefault="006255E0" w:rsidP="006255E0">
      <w:pPr>
        <w:jc w:val="both"/>
        <w:rPr>
          <w:sz w:val="26"/>
          <w:szCs w:val="26"/>
        </w:rPr>
      </w:pPr>
    </w:p>
    <w:p w14:paraId="52EB18FE" w14:textId="77777777" w:rsidR="006255E0" w:rsidRPr="00A74D8F" w:rsidRDefault="006255E0" w:rsidP="006255E0">
      <w:pPr>
        <w:ind w:left="720"/>
        <w:jc w:val="both"/>
        <w:rPr>
          <w:sz w:val="26"/>
          <w:szCs w:val="26"/>
        </w:rPr>
      </w:pPr>
      <w:r w:rsidRPr="00A74D8F">
        <w:rPr>
          <w:sz w:val="26"/>
          <w:szCs w:val="26"/>
        </w:rPr>
        <w:t>Bên Thuê sẽ ngay lập tức gửi thông báo cho Bên Cho Thuê hoặc đại diện ủy quyền của Bên Cho Thuê về bất kỳ hư hỏng nào đối với Mặt bằng và bất kỳ tai nạn nào hoặc khiếm khuyết nào trong hệ thống đường dây điện hoặc trang thiết bị, đồ đạc cố định hoặc bất kỳ tiện ích nào khác mà Bên Cho Thuê cung cấp.</w:t>
      </w:r>
    </w:p>
    <w:p w14:paraId="202ABB4A" w14:textId="77777777" w:rsidR="006255E0" w:rsidRPr="00A74D8F" w:rsidRDefault="006255E0" w:rsidP="006255E0">
      <w:pPr>
        <w:jc w:val="both"/>
        <w:rPr>
          <w:sz w:val="26"/>
          <w:szCs w:val="26"/>
        </w:rPr>
      </w:pPr>
    </w:p>
    <w:p w14:paraId="225FD8C1" w14:textId="77777777" w:rsidR="006255E0" w:rsidRPr="00A74D8F" w:rsidRDefault="006255E0" w:rsidP="006255E0">
      <w:pPr>
        <w:jc w:val="both"/>
        <w:rPr>
          <w:sz w:val="26"/>
          <w:szCs w:val="26"/>
        </w:rPr>
      </w:pPr>
      <w:r w:rsidRPr="00A74D8F">
        <w:rPr>
          <w:sz w:val="26"/>
          <w:szCs w:val="26"/>
        </w:rPr>
        <w:t>4.</w:t>
      </w:r>
      <w:r w:rsidRPr="00A74D8F">
        <w:rPr>
          <w:sz w:val="26"/>
          <w:szCs w:val="26"/>
        </w:rPr>
        <w:tab/>
      </w:r>
      <w:r w:rsidRPr="00A74D8F">
        <w:rPr>
          <w:sz w:val="26"/>
          <w:szCs w:val="26"/>
          <w:u w:val="single"/>
        </w:rPr>
        <w:t>Sửa chữa để có thể cho thuê được và Nghĩa vụ Sửa chữa</w:t>
      </w:r>
    </w:p>
    <w:p w14:paraId="520B39E8" w14:textId="77777777" w:rsidR="006255E0" w:rsidRPr="00A74D8F" w:rsidRDefault="006255E0" w:rsidP="006255E0">
      <w:pPr>
        <w:jc w:val="both"/>
        <w:rPr>
          <w:sz w:val="26"/>
          <w:szCs w:val="26"/>
        </w:rPr>
      </w:pPr>
    </w:p>
    <w:p w14:paraId="13B9524D" w14:textId="77777777" w:rsidR="006255E0" w:rsidRPr="00A74D8F" w:rsidRDefault="006255E0" w:rsidP="006255E0">
      <w:pPr>
        <w:ind w:left="720"/>
        <w:jc w:val="both"/>
        <w:rPr>
          <w:sz w:val="26"/>
          <w:szCs w:val="26"/>
        </w:rPr>
      </w:pPr>
      <w:r w:rsidRPr="00A74D8F">
        <w:rPr>
          <w:sz w:val="26"/>
          <w:szCs w:val="26"/>
        </w:rPr>
        <w:t>Bên Thuê sẽ giữ cho Mặt bằng, các trang thiết bị cố định và/hoặc đồ đạc do Bên Cho Thuê cung cấp, trong tình trạng và được sửa chữa tốt và có thể cho thuê được (trừ hao mòn hợp lý do sử dụng). Bên Thuê sẽ phải sửa chữa bất kỳ hư hỏng nào đối với Mặt bằng gây ra do lỗi của Bên Thuê tới mức độ mà Bên Cho Thuê hài lòng.</w:t>
      </w:r>
    </w:p>
    <w:p w14:paraId="4796FF5B" w14:textId="77777777" w:rsidR="006255E0" w:rsidRPr="00A74D8F" w:rsidRDefault="006255E0" w:rsidP="006255E0">
      <w:pPr>
        <w:keepNext/>
        <w:jc w:val="both"/>
        <w:rPr>
          <w:sz w:val="26"/>
          <w:szCs w:val="26"/>
        </w:rPr>
      </w:pPr>
      <w:r w:rsidRPr="00A74D8F">
        <w:rPr>
          <w:sz w:val="26"/>
          <w:szCs w:val="26"/>
        </w:rPr>
        <w:lastRenderedPageBreak/>
        <w:t>5.</w:t>
      </w:r>
      <w:r w:rsidRPr="00A74D8F">
        <w:rPr>
          <w:sz w:val="26"/>
          <w:szCs w:val="26"/>
        </w:rPr>
        <w:tab/>
      </w:r>
      <w:r w:rsidRPr="00A74D8F">
        <w:rPr>
          <w:sz w:val="26"/>
          <w:szCs w:val="26"/>
          <w:u w:val="single"/>
        </w:rPr>
        <w:t>Bồi thường đối với Mất mát / Thiệt hại do Khiếm khuyết Bên trong</w:t>
      </w:r>
    </w:p>
    <w:p w14:paraId="06CF266C" w14:textId="77777777" w:rsidR="006255E0" w:rsidRPr="00A74D8F" w:rsidRDefault="006255E0" w:rsidP="006255E0">
      <w:pPr>
        <w:keepNext/>
        <w:jc w:val="both"/>
        <w:rPr>
          <w:sz w:val="26"/>
          <w:szCs w:val="26"/>
        </w:rPr>
      </w:pPr>
    </w:p>
    <w:p w14:paraId="5401A0F9" w14:textId="77777777" w:rsidR="006255E0" w:rsidRPr="00A74D8F" w:rsidRDefault="006255E0" w:rsidP="006255E0">
      <w:pPr>
        <w:keepNext/>
        <w:ind w:left="720"/>
        <w:jc w:val="both"/>
        <w:rPr>
          <w:sz w:val="26"/>
          <w:szCs w:val="26"/>
        </w:rPr>
      </w:pPr>
      <w:r w:rsidRPr="00A74D8F">
        <w:rPr>
          <w:sz w:val="26"/>
          <w:szCs w:val="26"/>
        </w:rPr>
        <w:t>Bên Thuê sẽ chịu trách nhiệm và sẽ bồi thường cho Bên Cho Thuê đối với:</w:t>
      </w:r>
    </w:p>
    <w:p w14:paraId="5D8962F2" w14:textId="77777777" w:rsidR="006255E0" w:rsidRPr="00A74D8F" w:rsidRDefault="006255E0" w:rsidP="006255E0">
      <w:pPr>
        <w:jc w:val="both"/>
        <w:rPr>
          <w:sz w:val="26"/>
          <w:szCs w:val="26"/>
        </w:rPr>
      </w:pPr>
    </w:p>
    <w:p w14:paraId="7AA5CCBB" w14:textId="77777777" w:rsidR="006255E0" w:rsidRPr="00A74D8F" w:rsidRDefault="006255E0" w:rsidP="000F652B">
      <w:pPr>
        <w:numPr>
          <w:ilvl w:val="0"/>
          <w:numId w:val="3"/>
        </w:numPr>
        <w:tabs>
          <w:tab w:val="clear" w:pos="1287"/>
        </w:tabs>
        <w:ind w:left="1170" w:hanging="461"/>
        <w:jc w:val="both"/>
        <w:rPr>
          <w:sz w:val="26"/>
          <w:szCs w:val="26"/>
        </w:rPr>
      </w:pPr>
      <w:r w:rsidRPr="00A74D8F">
        <w:rPr>
          <w:sz w:val="26"/>
          <w:szCs w:val="26"/>
        </w:rPr>
        <w:t>Bất kỳ mất mát, thiệt hại hoặc thương tích nào đối với bất kỳ người nào trực tiếp hoặc gián tiếp gây ra bởi bất kỳ khiếm khuyết hoặc hư hỏng nào bên trong Toà nhà do hành động hoặc sai sót của Bên Thuê gây ra;</w:t>
      </w:r>
    </w:p>
    <w:p w14:paraId="45AC1493" w14:textId="77777777" w:rsidR="006255E0" w:rsidRPr="00A74D8F" w:rsidRDefault="006255E0" w:rsidP="006255E0">
      <w:pPr>
        <w:ind w:hanging="567"/>
        <w:jc w:val="both"/>
        <w:rPr>
          <w:sz w:val="26"/>
          <w:szCs w:val="26"/>
        </w:rPr>
      </w:pPr>
    </w:p>
    <w:p w14:paraId="759E21F1" w14:textId="77777777" w:rsidR="006255E0" w:rsidRPr="00A74D8F" w:rsidRDefault="006255E0" w:rsidP="000F652B">
      <w:pPr>
        <w:numPr>
          <w:ilvl w:val="0"/>
          <w:numId w:val="3"/>
        </w:numPr>
        <w:tabs>
          <w:tab w:val="clear" w:pos="1287"/>
        </w:tabs>
        <w:ind w:left="1170" w:hanging="461"/>
        <w:jc w:val="both"/>
        <w:rPr>
          <w:sz w:val="26"/>
          <w:szCs w:val="26"/>
        </w:rPr>
      </w:pPr>
      <w:r w:rsidRPr="00A74D8F">
        <w:rPr>
          <w:sz w:val="26"/>
          <w:szCs w:val="26"/>
        </w:rPr>
        <w:t>Mọi chi phí phải trả để sửa chữa khiếm khuyết hoặc hư hỏng bên trong Mặt bằng do hành động hoặc sai sót của Bên Thuê gây ra;</w:t>
      </w:r>
    </w:p>
    <w:p w14:paraId="4E8912E3" w14:textId="77777777" w:rsidR="006255E0" w:rsidRPr="00A74D8F" w:rsidRDefault="006255E0" w:rsidP="006255E0">
      <w:pPr>
        <w:jc w:val="both"/>
        <w:rPr>
          <w:sz w:val="26"/>
          <w:szCs w:val="26"/>
        </w:rPr>
      </w:pPr>
    </w:p>
    <w:p w14:paraId="7BA65D83" w14:textId="77777777" w:rsidR="006255E0" w:rsidRPr="00A74D8F" w:rsidRDefault="006255E0" w:rsidP="006255E0">
      <w:pPr>
        <w:jc w:val="both"/>
        <w:rPr>
          <w:sz w:val="26"/>
          <w:szCs w:val="26"/>
          <w:u w:val="single"/>
        </w:rPr>
      </w:pPr>
      <w:r w:rsidRPr="00A74D8F">
        <w:rPr>
          <w:sz w:val="26"/>
          <w:szCs w:val="26"/>
        </w:rPr>
        <w:t>6.</w:t>
      </w:r>
      <w:r w:rsidRPr="00A74D8F">
        <w:rPr>
          <w:sz w:val="26"/>
          <w:szCs w:val="26"/>
        </w:rPr>
        <w:tab/>
      </w:r>
      <w:r w:rsidRPr="00A74D8F">
        <w:rPr>
          <w:sz w:val="26"/>
          <w:szCs w:val="26"/>
          <w:u w:val="single"/>
        </w:rPr>
        <w:t>Trả lại Mặt bằng</w:t>
      </w:r>
    </w:p>
    <w:p w14:paraId="385E5CA2" w14:textId="77777777" w:rsidR="006255E0" w:rsidRPr="00A74D8F" w:rsidRDefault="006255E0" w:rsidP="006255E0">
      <w:pPr>
        <w:jc w:val="both"/>
        <w:rPr>
          <w:sz w:val="26"/>
          <w:szCs w:val="26"/>
        </w:rPr>
      </w:pPr>
    </w:p>
    <w:p w14:paraId="17147803" w14:textId="77777777" w:rsidR="006255E0" w:rsidRPr="00A74D8F" w:rsidRDefault="006255E0" w:rsidP="006255E0">
      <w:pPr>
        <w:ind w:left="720"/>
        <w:jc w:val="both"/>
        <w:rPr>
          <w:sz w:val="26"/>
          <w:szCs w:val="26"/>
        </w:rPr>
      </w:pPr>
      <w:r w:rsidRPr="00A74D8F">
        <w:rPr>
          <w:sz w:val="26"/>
          <w:szCs w:val="26"/>
        </w:rPr>
        <w:t>Khi chấm dứt Hợp đồng này, Bên Thuê sẽ trả lại Mặt bằng vào ngày cuối cùng của Thời hạn</w:t>
      </w:r>
      <w:r w:rsidR="00781ACC" w:rsidRPr="00A74D8F">
        <w:rPr>
          <w:sz w:val="26"/>
          <w:szCs w:val="26"/>
        </w:rPr>
        <w:t xml:space="preserve"> thuê</w:t>
      </w:r>
      <w:r w:rsidRPr="00A74D8F">
        <w:rPr>
          <w:sz w:val="26"/>
          <w:szCs w:val="26"/>
        </w:rPr>
        <w:t xml:space="preserve"> (hoặc vào bất kỳ một ngày nào khác được Bên Cho Thuê đồng ý bằng văn bản) và giao tất cả các ổ khoá và chìa khoá cho Bên Cho Thuê cùng với toàn bộ trang thiết bị nội thất trong Mặt bằng theo nguyên trạng như khi Mặt bằng và trang thiết bị nội thất được giao cho Bên Thuê khi bắt đầu Thời hạn (trừ hao mòn hợp lý do sử dụng), nếu không, Bên Cho Thuê sẽ sửa chữa bất kỳ hư hỏng nào đối với Mặt bằng và sẽ tính lại các chi phí phát sinh với Bên Thuê.</w:t>
      </w:r>
    </w:p>
    <w:p w14:paraId="074CD7AC" w14:textId="77777777" w:rsidR="006255E0" w:rsidRPr="00A74D8F" w:rsidRDefault="006255E0" w:rsidP="006255E0">
      <w:pPr>
        <w:jc w:val="both"/>
        <w:rPr>
          <w:sz w:val="26"/>
          <w:szCs w:val="26"/>
        </w:rPr>
      </w:pPr>
    </w:p>
    <w:p w14:paraId="29FA8706" w14:textId="77777777" w:rsidR="006255E0" w:rsidRPr="00A74D8F" w:rsidRDefault="006255E0" w:rsidP="006255E0">
      <w:pPr>
        <w:jc w:val="both"/>
        <w:rPr>
          <w:sz w:val="26"/>
          <w:szCs w:val="26"/>
          <w:u w:val="single"/>
        </w:rPr>
      </w:pPr>
      <w:r w:rsidRPr="00A74D8F">
        <w:rPr>
          <w:sz w:val="26"/>
          <w:szCs w:val="26"/>
        </w:rPr>
        <w:t>7.</w:t>
      </w:r>
      <w:r w:rsidRPr="00A74D8F">
        <w:rPr>
          <w:sz w:val="26"/>
          <w:szCs w:val="26"/>
        </w:rPr>
        <w:tab/>
      </w:r>
      <w:r w:rsidRPr="00A74D8F">
        <w:rPr>
          <w:sz w:val="26"/>
          <w:szCs w:val="26"/>
          <w:u w:val="single"/>
        </w:rPr>
        <w:t>Khôi phục Mặt bằng</w:t>
      </w:r>
    </w:p>
    <w:p w14:paraId="0B1ACB19" w14:textId="77777777" w:rsidR="006255E0" w:rsidRPr="00A74D8F" w:rsidRDefault="006255E0" w:rsidP="006255E0">
      <w:pPr>
        <w:jc w:val="both"/>
        <w:rPr>
          <w:sz w:val="26"/>
          <w:szCs w:val="26"/>
        </w:rPr>
      </w:pPr>
    </w:p>
    <w:p w14:paraId="1DEE305C" w14:textId="77777777" w:rsidR="006255E0" w:rsidRPr="00A74D8F" w:rsidRDefault="006255E0" w:rsidP="000F652B">
      <w:pPr>
        <w:numPr>
          <w:ilvl w:val="0"/>
          <w:numId w:val="4"/>
        </w:numPr>
        <w:tabs>
          <w:tab w:val="clear" w:pos="1287"/>
        </w:tabs>
        <w:spacing w:before="60" w:after="60"/>
        <w:ind w:left="1170" w:hanging="461"/>
        <w:jc w:val="both"/>
        <w:rPr>
          <w:sz w:val="26"/>
          <w:szCs w:val="26"/>
        </w:rPr>
      </w:pPr>
      <w:r w:rsidRPr="00A74D8F">
        <w:rPr>
          <w:sz w:val="26"/>
          <w:szCs w:val="26"/>
        </w:rPr>
        <w:t>Ngay khi chấm dứt Hợp đồng này, Bên Thuê phải bàn giao lại Mặt bằng cho Bên Cho Thuê vào ngày cuối cùng của Thời hạn</w:t>
      </w:r>
      <w:r w:rsidR="00781ACC" w:rsidRPr="00A74D8F">
        <w:rPr>
          <w:sz w:val="26"/>
          <w:szCs w:val="26"/>
        </w:rPr>
        <w:t xml:space="preserve"> thuê</w:t>
      </w:r>
      <w:r w:rsidRPr="00A74D8F">
        <w:rPr>
          <w:sz w:val="26"/>
          <w:szCs w:val="26"/>
        </w:rPr>
        <w:t xml:space="preserve"> hoặc vào ngày chấm dứt (tuỳ từng trường hợp), với tất cả thiết bị và đồ đạc của Bên Thuê đã được dỡ bỏ hoàn toàn và Mặt bằng được khôi phục theo nguyên trạng như khi được bàn giao cho Bên Thuê trước đây (trừ hao mòn hợp lý do sử dụng).</w:t>
      </w:r>
    </w:p>
    <w:p w14:paraId="55C20EB0" w14:textId="77777777" w:rsidR="006255E0" w:rsidRPr="00A74D8F" w:rsidRDefault="006255E0" w:rsidP="000F652B">
      <w:pPr>
        <w:numPr>
          <w:ilvl w:val="0"/>
          <w:numId w:val="4"/>
        </w:numPr>
        <w:tabs>
          <w:tab w:val="clear" w:pos="1287"/>
        </w:tabs>
        <w:spacing w:before="60" w:after="60"/>
        <w:ind w:left="1170" w:hanging="461"/>
        <w:jc w:val="both"/>
        <w:rPr>
          <w:sz w:val="26"/>
          <w:szCs w:val="26"/>
        </w:rPr>
      </w:pPr>
      <w:r w:rsidRPr="00A74D8F">
        <w:rPr>
          <w:sz w:val="26"/>
          <w:szCs w:val="26"/>
        </w:rPr>
        <w:t>Bên Cho Thuê bảo lưu quyền tiến hành tất cả các công việc khôi phục cần thiết mà Bên Thuê không thực hiện trước khi giao lại Mặt bằng và Bên Cho Thuê có thể khấu trừ toàn bộ chi phí phải trả từ Khoản Đặt Cọc hoặc từ bất kỳ khoản tiền nào sẽ được Bên Cho Thuê hoàn lại cho Bên Thuê.</w:t>
      </w:r>
    </w:p>
    <w:p w14:paraId="10BA6AE7" w14:textId="77777777" w:rsidR="006255E0" w:rsidRPr="00A74D8F" w:rsidRDefault="006255E0" w:rsidP="000F652B">
      <w:pPr>
        <w:numPr>
          <w:ilvl w:val="0"/>
          <w:numId w:val="4"/>
        </w:numPr>
        <w:tabs>
          <w:tab w:val="clear" w:pos="1287"/>
        </w:tabs>
        <w:spacing w:before="60" w:after="60"/>
        <w:ind w:left="1170" w:hanging="461"/>
        <w:jc w:val="both"/>
        <w:rPr>
          <w:sz w:val="26"/>
          <w:szCs w:val="26"/>
        </w:rPr>
      </w:pPr>
      <w:r w:rsidRPr="00A74D8F">
        <w:rPr>
          <w:sz w:val="26"/>
          <w:szCs w:val="26"/>
        </w:rPr>
        <w:t>Thời gian cần thiết để thực hiện công việc khôi phục đó sau khi chấm dứt Hợp đồng này được xem là thời hạn "thuê" và Bên Thuê sẽ phải thanh toán tiền thuê cho thời gian này. Bên Cho Thuê có thể khấu trừ tương ứng khoản thanh toán này từ Khoản Đặt Cọc hoặc từ bất kỳ khoản tiền nào sẽ được Bên Cho Thuê hoàn lại cho Bên Thuê.</w:t>
      </w:r>
    </w:p>
    <w:p w14:paraId="5AA3E826" w14:textId="77777777" w:rsidR="00EC7499" w:rsidRPr="00A74D8F" w:rsidRDefault="00EC7499" w:rsidP="006255E0">
      <w:pPr>
        <w:jc w:val="both"/>
        <w:rPr>
          <w:sz w:val="26"/>
          <w:szCs w:val="26"/>
        </w:rPr>
      </w:pPr>
    </w:p>
    <w:p w14:paraId="5D0DD78A" w14:textId="77777777" w:rsidR="006255E0" w:rsidRPr="00A74D8F" w:rsidRDefault="006255E0" w:rsidP="006255E0">
      <w:pPr>
        <w:jc w:val="both"/>
        <w:rPr>
          <w:sz w:val="26"/>
          <w:szCs w:val="26"/>
        </w:rPr>
      </w:pPr>
      <w:r w:rsidRPr="00A74D8F">
        <w:rPr>
          <w:sz w:val="26"/>
          <w:szCs w:val="26"/>
        </w:rPr>
        <w:t>8.</w:t>
      </w:r>
      <w:r w:rsidRPr="00A74D8F">
        <w:rPr>
          <w:sz w:val="26"/>
          <w:szCs w:val="26"/>
        </w:rPr>
        <w:tab/>
      </w:r>
      <w:r w:rsidRPr="00A74D8F">
        <w:rPr>
          <w:sz w:val="26"/>
          <w:szCs w:val="26"/>
          <w:u w:val="single"/>
        </w:rPr>
        <w:t>Chuyển nhượng và Không cho Thuê lại</w:t>
      </w:r>
    </w:p>
    <w:p w14:paraId="7712ABE3" w14:textId="77777777" w:rsidR="006255E0" w:rsidRPr="00A74D8F" w:rsidRDefault="006255E0" w:rsidP="006255E0">
      <w:pPr>
        <w:jc w:val="both"/>
        <w:rPr>
          <w:sz w:val="26"/>
          <w:szCs w:val="26"/>
        </w:rPr>
      </w:pPr>
    </w:p>
    <w:p w14:paraId="22590CBE" w14:textId="77777777" w:rsidR="006255E0" w:rsidRPr="00A74D8F" w:rsidRDefault="006255E0" w:rsidP="006255E0">
      <w:pPr>
        <w:ind w:left="720"/>
        <w:jc w:val="both"/>
        <w:rPr>
          <w:sz w:val="26"/>
          <w:szCs w:val="26"/>
        </w:rPr>
      </w:pPr>
      <w:r w:rsidRPr="00A74D8F">
        <w:rPr>
          <w:sz w:val="26"/>
          <w:szCs w:val="26"/>
        </w:rPr>
        <w:t>Bên Thuê sẽ không chuyển nhượng, cho thuê lại hoặc dùng chung Mặt bằng với bất kỳ bên nào khác vì bất kỳ lý do nào.</w:t>
      </w:r>
    </w:p>
    <w:p w14:paraId="4D4A9071" w14:textId="77777777" w:rsidR="00745888" w:rsidRPr="00A74D8F" w:rsidRDefault="00745888" w:rsidP="006255E0">
      <w:pPr>
        <w:ind w:left="720"/>
        <w:jc w:val="both"/>
        <w:rPr>
          <w:sz w:val="26"/>
          <w:szCs w:val="26"/>
        </w:rPr>
      </w:pPr>
    </w:p>
    <w:p w14:paraId="40941A77" w14:textId="77777777" w:rsidR="006255E0" w:rsidRPr="00A74D8F" w:rsidRDefault="006255E0" w:rsidP="006255E0">
      <w:pPr>
        <w:jc w:val="both"/>
        <w:rPr>
          <w:sz w:val="26"/>
          <w:szCs w:val="26"/>
          <w:u w:val="single"/>
        </w:rPr>
      </w:pPr>
      <w:r w:rsidRPr="00A74D8F">
        <w:rPr>
          <w:sz w:val="26"/>
          <w:szCs w:val="26"/>
        </w:rPr>
        <w:t>9.</w:t>
      </w:r>
      <w:r w:rsidRPr="00A74D8F">
        <w:rPr>
          <w:sz w:val="26"/>
          <w:szCs w:val="26"/>
        </w:rPr>
        <w:tab/>
      </w:r>
      <w:r w:rsidRPr="00A74D8F">
        <w:rPr>
          <w:sz w:val="26"/>
          <w:szCs w:val="26"/>
          <w:u w:val="single"/>
        </w:rPr>
        <w:t>Quy định của Toà nhà</w:t>
      </w:r>
    </w:p>
    <w:p w14:paraId="0CC811CA" w14:textId="77777777" w:rsidR="006255E0" w:rsidRPr="00A74D8F" w:rsidRDefault="006255E0" w:rsidP="006255E0">
      <w:pPr>
        <w:jc w:val="both"/>
        <w:rPr>
          <w:sz w:val="26"/>
          <w:szCs w:val="26"/>
        </w:rPr>
      </w:pPr>
    </w:p>
    <w:p w14:paraId="725F1B97" w14:textId="77777777" w:rsidR="006255E0" w:rsidRPr="00A74D8F" w:rsidRDefault="006255E0" w:rsidP="006255E0">
      <w:pPr>
        <w:ind w:left="720"/>
        <w:jc w:val="both"/>
        <w:rPr>
          <w:sz w:val="26"/>
          <w:szCs w:val="26"/>
        </w:rPr>
      </w:pPr>
      <w:r w:rsidRPr="00A74D8F">
        <w:rPr>
          <w:sz w:val="26"/>
          <w:szCs w:val="26"/>
        </w:rPr>
        <w:t xml:space="preserve">Bên Thuê sẽ tuân thủ thực hiện và yêu cầu tất cả nhân viên, đại diện, nhà thầu, người sử dụng, khách mời và khách của Bên Thuê tuân thủ và thực hiện tất cả </w:t>
      </w:r>
      <w:r w:rsidRPr="00A74D8F">
        <w:rPr>
          <w:sz w:val="26"/>
          <w:szCs w:val="26"/>
        </w:rPr>
        <w:lastRenderedPageBreak/>
        <w:t>các nội quy và quy định (như được sửa đổi tuỳ từng thời điểm) của Bên Cho Thuê hoặc công ty quản lý Toà nhà.</w:t>
      </w:r>
    </w:p>
    <w:p w14:paraId="45B26C50" w14:textId="77777777" w:rsidR="006255E0" w:rsidRPr="00A74D8F" w:rsidRDefault="006255E0" w:rsidP="006255E0">
      <w:pPr>
        <w:jc w:val="both"/>
        <w:rPr>
          <w:sz w:val="26"/>
          <w:szCs w:val="26"/>
        </w:rPr>
      </w:pPr>
    </w:p>
    <w:p w14:paraId="68F207A9" w14:textId="77777777" w:rsidR="006255E0" w:rsidRPr="00A74D8F" w:rsidRDefault="006255E0" w:rsidP="006255E0">
      <w:pPr>
        <w:keepNext/>
        <w:jc w:val="both"/>
        <w:rPr>
          <w:sz w:val="26"/>
          <w:szCs w:val="26"/>
          <w:u w:val="single"/>
        </w:rPr>
      </w:pPr>
      <w:r w:rsidRPr="00A74D8F">
        <w:rPr>
          <w:sz w:val="26"/>
          <w:szCs w:val="26"/>
        </w:rPr>
        <w:t>10.</w:t>
      </w:r>
      <w:r w:rsidRPr="00A74D8F">
        <w:rPr>
          <w:sz w:val="26"/>
          <w:szCs w:val="26"/>
        </w:rPr>
        <w:tab/>
      </w:r>
      <w:r w:rsidRPr="00A74D8F">
        <w:rPr>
          <w:sz w:val="26"/>
          <w:szCs w:val="26"/>
          <w:u w:val="single"/>
        </w:rPr>
        <w:t>Bảo đảm an ninh</w:t>
      </w:r>
    </w:p>
    <w:p w14:paraId="281CCCFE" w14:textId="77777777" w:rsidR="006255E0" w:rsidRPr="00A74D8F" w:rsidRDefault="006255E0" w:rsidP="006255E0">
      <w:pPr>
        <w:keepNext/>
        <w:jc w:val="both"/>
        <w:rPr>
          <w:sz w:val="26"/>
          <w:szCs w:val="26"/>
        </w:rPr>
      </w:pPr>
    </w:p>
    <w:p w14:paraId="73F0E3A5" w14:textId="77777777" w:rsidR="006255E0" w:rsidRPr="00A74D8F" w:rsidRDefault="006255E0" w:rsidP="006255E0">
      <w:pPr>
        <w:keepNext/>
        <w:ind w:left="720"/>
        <w:jc w:val="both"/>
        <w:rPr>
          <w:sz w:val="26"/>
          <w:szCs w:val="26"/>
        </w:rPr>
      </w:pPr>
      <w:r w:rsidRPr="00A74D8F">
        <w:rPr>
          <w:sz w:val="26"/>
          <w:szCs w:val="26"/>
        </w:rPr>
        <w:t>Bên Thuê sẽ chịu trách nhiệm bảo đảm an ninh trong và tại Mặt bằng và, nếu theo yêu cầu của Bên Cho Thuê, đảm bảo rằng việc bảo đảm an ninh đó phù hợp với hệ thống an ninh của Toà nhà.</w:t>
      </w:r>
    </w:p>
    <w:p w14:paraId="7B5A13B2" w14:textId="77777777" w:rsidR="006255E0" w:rsidRPr="00A74D8F" w:rsidRDefault="006255E0" w:rsidP="006255E0">
      <w:pPr>
        <w:jc w:val="both"/>
        <w:rPr>
          <w:sz w:val="26"/>
          <w:szCs w:val="26"/>
        </w:rPr>
      </w:pPr>
    </w:p>
    <w:p w14:paraId="49B27D17" w14:textId="77777777" w:rsidR="006255E0" w:rsidRPr="00A74D8F" w:rsidRDefault="006255E0" w:rsidP="006255E0">
      <w:pPr>
        <w:jc w:val="both"/>
        <w:rPr>
          <w:sz w:val="26"/>
          <w:szCs w:val="26"/>
          <w:u w:val="single"/>
        </w:rPr>
      </w:pPr>
      <w:r w:rsidRPr="00A74D8F">
        <w:rPr>
          <w:sz w:val="26"/>
          <w:szCs w:val="26"/>
        </w:rPr>
        <w:t>11.</w:t>
      </w:r>
      <w:r w:rsidRPr="00A74D8F">
        <w:rPr>
          <w:sz w:val="26"/>
          <w:szCs w:val="26"/>
        </w:rPr>
        <w:tab/>
      </w:r>
      <w:r w:rsidRPr="00A74D8F">
        <w:rPr>
          <w:sz w:val="26"/>
          <w:szCs w:val="26"/>
          <w:u w:val="single"/>
        </w:rPr>
        <w:t>Bảo hiểm</w:t>
      </w:r>
    </w:p>
    <w:p w14:paraId="5F75A4B5" w14:textId="77777777" w:rsidR="006255E0" w:rsidRPr="00A74D8F" w:rsidRDefault="006255E0" w:rsidP="006255E0">
      <w:pPr>
        <w:jc w:val="both"/>
        <w:rPr>
          <w:sz w:val="26"/>
          <w:szCs w:val="26"/>
        </w:rPr>
      </w:pPr>
    </w:p>
    <w:p w14:paraId="3F3CAD4A" w14:textId="77777777" w:rsidR="006255E0" w:rsidRPr="00A74D8F" w:rsidRDefault="006255E0" w:rsidP="006255E0">
      <w:pPr>
        <w:ind w:left="720"/>
        <w:jc w:val="both"/>
        <w:rPr>
          <w:sz w:val="26"/>
          <w:szCs w:val="26"/>
        </w:rPr>
      </w:pPr>
      <w:r w:rsidRPr="00A74D8F">
        <w:rPr>
          <w:sz w:val="26"/>
          <w:szCs w:val="26"/>
        </w:rPr>
        <w:t>Bên Thuê sẽ bằng chi phí của riêng mình, chịu trách nhiệm bảo hiểm đầy đủ cho tất cả các bất động sản, trang thiết bị và tài sản khác của mình trong Mặt bằng, bao gồm cả bảo hiểm đối với khiếu nại của bên thứ ba.</w:t>
      </w:r>
    </w:p>
    <w:p w14:paraId="15D0BB30" w14:textId="77777777" w:rsidR="006255E0" w:rsidRPr="00A74D8F" w:rsidRDefault="006255E0" w:rsidP="006255E0">
      <w:pPr>
        <w:jc w:val="both"/>
        <w:rPr>
          <w:sz w:val="26"/>
          <w:szCs w:val="26"/>
        </w:rPr>
      </w:pPr>
    </w:p>
    <w:p w14:paraId="03A9E8F9" w14:textId="77777777" w:rsidR="006255E0" w:rsidRPr="00A74D8F" w:rsidRDefault="006255E0" w:rsidP="006255E0">
      <w:pPr>
        <w:jc w:val="both"/>
        <w:rPr>
          <w:sz w:val="26"/>
          <w:szCs w:val="26"/>
        </w:rPr>
      </w:pPr>
      <w:r w:rsidRPr="00A74D8F">
        <w:rPr>
          <w:sz w:val="26"/>
          <w:szCs w:val="26"/>
        </w:rPr>
        <w:t xml:space="preserve">12. </w:t>
      </w:r>
      <w:r w:rsidRPr="00A74D8F">
        <w:rPr>
          <w:sz w:val="26"/>
          <w:szCs w:val="26"/>
        </w:rPr>
        <w:tab/>
      </w:r>
      <w:r w:rsidRPr="00A74D8F">
        <w:rPr>
          <w:sz w:val="26"/>
          <w:szCs w:val="26"/>
          <w:u w:val="single"/>
        </w:rPr>
        <w:t>Tuân thủ pháp luật:</w:t>
      </w:r>
      <w:r w:rsidRPr="00A74D8F">
        <w:rPr>
          <w:sz w:val="26"/>
          <w:szCs w:val="26"/>
        </w:rPr>
        <w:t xml:space="preserve"> </w:t>
      </w:r>
    </w:p>
    <w:p w14:paraId="285B4557" w14:textId="77777777" w:rsidR="006255E0" w:rsidRPr="00A74D8F" w:rsidRDefault="006255E0" w:rsidP="006255E0">
      <w:pPr>
        <w:jc w:val="both"/>
        <w:rPr>
          <w:sz w:val="26"/>
          <w:szCs w:val="26"/>
        </w:rPr>
      </w:pPr>
    </w:p>
    <w:p w14:paraId="507FECE0" w14:textId="77777777" w:rsidR="006255E0" w:rsidRPr="00A74D8F" w:rsidRDefault="006255E0" w:rsidP="006255E0">
      <w:pPr>
        <w:ind w:left="720"/>
        <w:jc w:val="both"/>
        <w:rPr>
          <w:sz w:val="26"/>
          <w:szCs w:val="26"/>
        </w:rPr>
      </w:pPr>
      <w:r w:rsidRPr="00A74D8F">
        <w:rPr>
          <w:sz w:val="26"/>
          <w:szCs w:val="26"/>
        </w:rPr>
        <w:t xml:space="preserve">Bên Thuê phải tuân thủ tất cả các quy định hiện hành của pháp luật và tự chịu trách nhiệm về tư cách pháp nhân đối với pháp luật nhà nước trong mọi hoạt động kinh doanh của mình. Chấp hành đúng các quy định của Điều lệ tổ chức và hoạt động của Công viên phần mềm Quang Trung và các quy định khác trong Công viên phần mềm Quang Trung. </w:t>
      </w:r>
    </w:p>
    <w:p w14:paraId="56AF3826" w14:textId="77777777" w:rsidR="006255E0" w:rsidRPr="00A74D8F" w:rsidRDefault="006255E0" w:rsidP="006255E0">
      <w:pPr>
        <w:jc w:val="both"/>
        <w:rPr>
          <w:sz w:val="26"/>
          <w:szCs w:val="26"/>
        </w:rPr>
      </w:pPr>
    </w:p>
    <w:p w14:paraId="1B09DD6D" w14:textId="77777777" w:rsidR="006255E0" w:rsidRPr="00A74D8F" w:rsidRDefault="006255E0" w:rsidP="006255E0">
      <w:pPr>
        <w:jc w:val="both"/>
        <w:rPr>
          <w:sz w:val="26"/>
          <w:szCs w:val="26"/>
          <w:u w:val="single"/>
        </w:rPr>
      </w:pPr>
      <w:r w:rsidRPr="00A74D8F">
        <w:rPr>
          <w:sz w:val="26"/>
          <w:szCs w:val="26"/>
        </w:rPr>
        <w:t xml:space="preserve">13. </w:t>
      </w:r>
      <w:r w:rsidRPr="00A74D8F">
        <w:rPr>
          <w:sz w:val="26"/>
          <w:szCs w:val="26"/>
        </w:rPr>
        <w:tab/>
      </w:r>
      <w:r w:rsidRPr="00A74D8F">
        <w:rPr>
          <w:sz w:val="26"/>
          <w:szCs w:val="26"/>
          <w:u w:val="single"/>
        </w:rPr>
        <w:t>Cung cấp các số liệu:</w:t>
      </w:r>
    </w:p>
    <w:p w14:paraId="64806D58" w14:textId="77777777" w:rsidR="006255E0" w:rsidRPr="00A74D8F" w:rsidRDefault="006255E0" w:rsidP="006255E0">
      <w:pPr>
        <w:jc w:val="both"/>
        <w:rPr>
          <w:sz w:val="26"/>
          <w:szCs w:val="26"/>
        </w:rPr>
      </w:pPr>
      <w:r w:rsidRPr="00A74D8F">
        <w:rPr>
          <w:sz w:val="26"/>
          <w:szCs w:val="26"/>
        </w:rPr>
        <w:tab/>
      </w:r>
    </w:p>
    <w:p w14:paraId="2DEFC580" w14:textId="77777777" w:rsidR="006255E0" w:rsidRPr="00A74D8F" w:rsidRDefault="006255E0" w:rsidP="006255E0">
      <w:pPr>
        <w:ind w:firstLine="720"/>
        <w:jc w:val="both"/>
        <w:rPr>
          <w:sz w:val="26"/>
          <w:szCs w:val="26"/>
        </w:rPr>
      </w:pPr>
      <w:r w:rsidRPr="00A74D8F">
        <w:rPr>
          <w:sz w:val="26"/>
          <w:szCs w:val="26"/>
        </w:rPr>
        <w:t xml:space="preserve">Bên Thuê có trách nhiệm cung cấp các số liệu thống kê định kỳ theo mẫu do </w:t>
      </w:r>
      <w:r w:rsidRPr="00A74D8F">
        <w:rPr>
          <w:sz w:val="26"/>
          <w:szCs w:val="26"/>
        </w:rPr>
        <w:tab/>
        <w:t xml:space="preserve">Công viên Phần mềm Quang Trung phát hành để có cơ sở tổng hợp báo cáo </w:t>
      </w:r>
      <w:r w:rsidRPr="00A74D8F">
        <w:rPr>
          <w:sz w:val="26"/>
          <w:szCs w:val="26"/>
        </w:rPr>
        <w:tab/>
        <w:t>với các cơ quan quản lý nhà nước</w:t>
      </w:r>
      <w:ins w:id="11" w:author="Lam Nguyen Hai Long" w:date="2013-04-10T19:56:00Z">
        <w:r w:rsidRPr="00A74D8F">
          <w:rPr>
            <w:sz w:val="26"/>
            <w:szCs w:val="26"/>
          </w:rPr>
          <w:t>.</w:t>
        </w:r>
      </w:ins>
    </w:p>
    <w:p w14:paraId="627894FE" w14:textId="77777777" w:rsidR="006255E0" w:rsidRPr="00A74D8F" w:rsidRDefault="006255E0" w:rsidP="006255E0">
      <w:pPr>
        <w:jc w:val="center"/>
        <w:rPr>
          <w:b/>
          <w:sz w:val="26"/>
          <w:szCs w:val="26"/>
          <w:u w:val="single"/>
        </w:rPr>
      </w:pPr>
      <w:r w:rsidRPr="00A74D8F">
        <w:rPr>
          <w:sz w:val="26"/>
          <w:szCs w:val="26"/>
        </w:rPr>
        <w:t>___________________________________</w:t>
      </w:r>
      <w:r w:rsidRPr="00A74D8F">
        <w:rPr>
          <w:sz w:val="26"/>
          <w:szCs w:val="26"/>
        </w:rPr>
        <w:br w:type="page"/>
      </w:r>
      <w:r w:rsidRPr="00A74D8F">
        <w:rPr>
          <w:b/>
          <w:sz w:val="26"/>
          <w:szCs w:val="26"/>
          <w:u w:val="single"/>
        </w:rPr>
        <w:lastRenderedPageBreak/>
        <w:t>PHẦN V</w:t>
      </w:r>
    </w:p>
    <w:p w14:paraId="46F8B7C7" w14:textId="77777777" w:rsidR="006255E0" w:rsidRPr="00A74D8F" w:rsidRDefault="006255E0" w:rsidP="006255E0">
      <w:pPr>
        <w:jc w:val="center"/>
        <w:rPr>
          <w:b/>
          <w:sz w:val="26"/>
          <w:szCs w:val="26"/>
          <w:u w:val="single"/>
        </w:rPr>
      </w:pPr>
    </w:p>
    <w:p w14:paraId="4EAF2F86" w14:textId="77777777" w:rsidR="006255E0" w:rsidRPr="00A74D8F" w:rsidRDefault="006255E0" w:rsidP="006255E0">
      <w:pPr>
        <w:jc w:val="center"/>
        <w:rPr>
          <w:b/>
          <w:sz w:val="26"/>
          <w:szCs w:val="26"/>
        </w:rPr>
      </w:pPr>
      <w:r w:rsidRPr="00A74D8F">
        <w:rPr>
          <w:b/>
          <w:sz w:val="26"/>
          <w:szCs w:val="26"/>
        </w:rPr>
        <w:t>CHẤM DỨT VÀ GIA HẠN HỢP ĐỒNG</w:t>
      </w:r>
    </w:p>
    <w:p w14:paraId="31BF068A" w14:textId="77777777" w:rsidR="006255E0" w:rsidRPr="00A74D8F" w:rsidRDefault="006255E0" w:rsidP="006255E0">
      <w:pPr>
        <w:jc w:val="both"/>
        <w:rPr>
          <w:sz w:val="26"/>
          <w:szCs w:val="26"/>
        </w:rPr>
      </w:pPr>
    </w:p>
    <w:p w14:paraId="086AB454" w14:textId="77777777" w:rsidR="006255E0" w:rsidRPr="00A74D8F" w:rsidRDefault="00781ACC" w:rsidP="006255E0">
      <w:pPr>
        <w:jc w:val="both"/>
        <w:rPr>
          <w:sz w:val="26"/>
          <w:szCs w:val="26"/>
        </w:rPr>
      </w:pPr>
      <w:r w:rsidRPr="00A74D8F">
        <w:rPr>
          <w:sz w:val="26"/>
          <w:szCs w:val="26"/>
        </w:rPr>
        <w:t>Bên cho thuê</w:t>
      </w:r>
      <w:r w:rsidR="00EC7499" w:rsidRPr="00A74D8F">
        <w:rPr>
          <w:sz w:val="26"/>
          <w:szCs w:val="26"/>
        </w:rPr>
        <w:t xml:space="preserve"> và </w:t>
      </w:r>
      <w:r w:rsidRPr="00A74D8F">
        <w:rPr>
          <w:sz w:val="26"/>
          <w:szCs w:val="26"/>
        </w:rPr>
        <w:t xml:space="preserve">Bên thuê </w:t>
      </w:r>
      <w:r w:rsidR="006255E0" w:rsidRPr="00A74D8F">
        <w:rPr>
          <w:sz w:val="26"/>
          <w:szCs w:val="26"/>
        </w:rPr>
        <w:t>thoả thuận rõ ràng như sau:</w:t>
      </w:r>
    </w:p>
    <w:p w14:paraId="0094A5FA" w14:textId="77777777" w:rsidR="006255E0" w:rsidRPr="00A74D8F" w:rsidRDefault="006255E0" w:rsidP="006255E0">
      <w:pPr>
        <w:jc w:val="both"/>
        <w:rPr>
          <w:sz w:val="26"/>
          <w:szCs w:val="26"/>
        </w:rPr>
      </w:pPr>
    </w:p>
    <w:p w14:paraId="61B028C8" w14:textId="77777777" w:rsidR="006255E0" w:rsidRPr="00A74D8F" w:rsidRDefault="006255E0" w:rsidP="006255E0">
      <w:pPr>
        <w:jc w:val="both"/>
        <w:rPr>
          <w:sz w:val="26"/>
          <w:szCs w:val="26"/>
        </w:rPr>
      </w:pPr>
      <w:r w:rsidRPr="00A74D8F">
        <w:rPr>
          <w:sz w:val="26"/>
          <w:szCs w:val="26"/>
        </w:rPr>
        <w:t>1.</w:t>
      </w:r>
      <w:r w:rsidRPr="00A74D8F">
        <w:rPr>
          <w:sz w:val="26"/>
          <w:szCs w:val="26"/>
        </w:rPr>
        <w:tab/>
      </w:r>
      <w:r w:rsidRPr="00A74D8F">
        <w:rPr>
          <w:sz w:val="26"/>
          <w:szCs w:val="26"/>
          <w:u w:val="single"/>
        </w:rPr>
        <w:t>Hư hỏng đối với Mặt bằng</w:t>
      </w:r>
    </w:p>
    <w:p w14:paraId="3E196D01" w14:textId="77777777" w:rsidR="006255E0" w:rsidRPr="00A74D8F" w:rsidRDefault="006255E0" w:rsidP="006255E0">
      <w:pPr>
        <w:jc w:val="both"/>
        <w:rPr>
          <w:sz w:val="26"/>
          <w:szCs w:val="26"/>
        </w:rPr>
      </w:pPr>
    </w:p>
    <w:p w14:paraId="70779754" w14:textId="77777777" w:rsidR="006255E0" w:rsidRPr="00A74D8F" w:rsidRDefault="006255E0" w:rsidP="006255E0">
      <w:pPr>
        <w:ind w:left="720"/>
        <w:jc w:val="both"/>
        <w:rPr>
          <w:sz w:val="26"/>
          <w:szCs w:val="26"/>
        </w:rPr>
      </w:pPr>
      <w:r w:rsidRPr="00A74D8F">
        <w:rPr>
          <w:sz w:val="26"/>
          <w:szCs w:val="26"/>
        </w:rPr>
        <w:t>Nếu Mặt bằng bị hư hỏng bởi một trường hợp bất khả kháng hoặc một nguyên nhân khác nằm ngoài tầm kiểm soát của Bên Cho Thuê, mà không phải do lỗi của Bên Thuê, và gây trở ngại cho việc sử dụng Mặt bằng của Bên Thuê, Tiền Thuê sẽ được giảm xuống một khoản theo thoả thuận giữa các bên. Nếu các bên không thỏa thuận được về khoản tiền sẽ giảm thì trong trường hợp đó Bên Thuê có thể chấm dứt Hợp đồng này bằng việc gửi một thông báo bằng văn bản trước ít nhất là ba (03) tháng cho Bên Cho Thuê, mà sẽ không bị phạt. Nếu hư hỏng làm cho Mặt bằng hoàn toàn không còn thích hợp để sử dụng, thì Bên Thuê sẽ không phải thanh toán Tiền Thuê và, trong trường hợp đó, Bên Cho Thuê sẽ không phải sửa lại Mặt bằng nếu, theo ý kiến của Bên Cho Thuê, việc sửa lại Mặt bằng là không kinh tế. Bên Thuê và Bên Cho Thuê mỗi bên đều có quyền chấm dứt Hợp đồng này bằng cách thông báo tức thì mà không cần phải bồi thường cho bên còn lại.</w:t>
      </w:r>
    </w:p>
    <w:p w14:paraId="36F554CC" w14:textId="77777777" w:rsidR="006255E0" w:rsidRPr="00A74D8F" w:rsidRDefault="006255E0" w:rsidP="006255E0">
      <w:pPr>
        <w:ind w:left="720"/>
        <w:jc w:val="both"/>
        <w:rPr>
          <w:sz w:val="26"/>
          <w:szCs w:val="26"/>
        </w:rPr>
      </w:pPr>
    </w:p>
    <w:p w14:paraId="7CC2E382" w14:textId="77777777" w:rsidR="006255E0" w:rsidRPr="00A74D8F" w:rsidRDefault="006255E0" w:rsidP="006255E0">
      <w:pPr>
        <w:jc w:val="both"/>
        <w:rPr>
          <w:sz w:val="26"/>
          <w:szCs w:val="26"/>
        </w:rPr>
      </w:pPr>
      <w:r w:rsidRPr="00A74D8F">
        <w:rPr>
          <w:sz w:val="26"/>
          <w:szCs w:val="26"/>
        </w:rPr>
        <w:t>2.</w:t>
      </w:r>
      <w:r w:rsidRPr="00A74D8F">
        <w:rPr>
          <w:sz w:val="26"/>
          <w:szCs w:val="26"/>
        </w:rPr>
        <w:tab/>
      </w:r>
      <w:r w:rsidRPr="00A74D8F">
        <w:rPr>
          <w:sz w:val="26"/>
          <w:szCs w:val="26"/>
          <w:u w:val="single"/>
        </w:rPr>
        <w:t>Chấm dứt trước thời hạn (bởi Bên Thuê)</w:t>
      </w:r>
    </w:p>
    <w:p w14:paraId="5B9EE46A" w14:textId="77777777" w:rsidR="006255E0" w:rsidRPr="00A74D8F" w:rsidRDefault="006255E0" w:rsidP="006255E0">
      <w:pPr>
        <w:jc w:val="both"/>
        <w:rPr>
          <w:sz w:val="26"/>
          <w:szCs w:val="26"/>
        </w:rPr>
      </w:pPr>
    </w:p>
    <w:p w14:paraId="79ADAFD0" w14:textId="77777777" w:rsidR="006255E0" w:rsidRPr="00A74D8F" w:rsidRDefault="006255E0" w:rsidP="006255E0">
      <w:pPr>
        <w:pStyle w:val="Heading2"/>
        <w:tabs>
          <w:tab w:val="left" w:pos="710"/>
        </w:tabs>
        <w:spacing w:before="100" w:after="100"/>
        <w:ind w:left="710"/>
        <w:jc w:val="both"/>
        <w:rPr>
          <w:rFonts w:ascii="Times New Roman" w:eastAsia="SimSun" w:hAnsi="Times New Roman"/>
          <w:b w:val="0"/>
          <w:sz w:val="26"/>
          <w:szCs w:val="26"/>
          <w:lang w:eastAsia="zh-CN"/>
        </w:rPr>
      </w:pPr>
      <w:r w:rsidRPr="00A74D8F">
        <w:rPr>
          <w:rFonts w:ascii="Times New Roman" w:hAnsi="Times New Roman"/>
          <w:b w:val="0"/>
          <w:sz w:val="26"/>
          <w:szCs w:val="26"/>
        </w:rPr>
        <w:t>Trừ khi được quy định</w:t>
      </w:r>
      <w:r w:rsidR="00781ACC" w:rsidRPr="00A74D8F">
        <w:rPr>
          <w:rFonts w:ascii="Times New Roman" w:hAnsi="Times New Roman"/>
          <w:b w:val="0"/>
          <w:sz w:val="26"/>
          <w:szCs w:val="26"/>
        </w:rPr>
        <w:t xml:space="preserve"> </w:t>
      </w:r>
      <w:r w:rsidR="00C3627A" w:rsidRPr="00A74D8F">
        <w:rPr>
          <w:rFonts w:ascii="Times New Roman" w:hAnsi="Times New Roman"/>
          <w:b w:val="0"/>
          <w:sz w:val="26"/>
          <w:szCs w:val="26"/>
        </w:rPr>
        <w:t>tại khoản 1 phần V</w:t>
      </w:r>
      <w:r w:rsidR="00781ACC" w:rsidRPr="00A74D8F">
        <w:rPr>
          <w:rFonts w:ascii="Times New Roman" w:hAnsi="Times New Roman"/>
          <w:b w:val="0"/>
          <w:sz w:val="26"/>
          <w:szCs w:val="26"/>
        </w:rPr>
        <w:t xml:space="preserve"> của hợp đồng này</w:t>
      </w:r>
      <w:r w:rsidRPr="00A74D8F">
        <w:rPr>
          <w:rFonts w:ascii="Times New Roman" w:hAnsi="Times New Roman"/>
          <w:b w:val="0"/>
          <w:sz w:val="26"/>
          <w:szCs w:val="26"/>
        </w:rPr>
        <w:t xml:space="preserve">, Hợp đồng này và việc thuê Mặt bằng sẽ không được Bên Thuê chấm dứt trước khi hết hạn Hợp đồng. Không phương hại đến các quyền và phương cách khắc phục khác của Bên Cho Thuê, nếu Hợp đồng này và việc thuê Mặt bằng bị Bên Thuê chấm dứt trước khi kết thúc Thời hạn, làm vi phạm các điều khoản của Hợp đồng này, Bên thuê </w:t>
      </w:r>
      <w:r w:rsidRPr="00A74D8F">
        <w:rPr>
          <w:rFonts w:ascii="Times New Roman" w:eastAsia="SimSun" w:hAnsi="Times New Roman"/>
          <w:b w:val="0"/>
          <w:sz w:val="26"/>
          <w:szCs w:val="26"/>
          <w:lang w:eastAsia="zh-CN"/>
        </w:rPr>
        <w:t>cần thực hiện theo quy trình sau:</w:t>
      </w:r>
    </w:p>
    <w:p w14:paraId="173EC1B1" w14:textId="77777777" w:rsidR="006255E0" w:rsidRPr="00A74D8F" w:rsidRDefault="006255E0" w:rsidP="000F652B">
      <w:pPr>
        <w:numPr>
          <w:ilvl w:val="0"/>
          <w:numId w:val="14"/>
        </w:numPr>
        <w:tabs>
          <w:tab w:val="clear" w:pos="720"/>
        </w:tabs>
        <w:spacing w:before="60" w:after="60"/>
        <w:ind w:left="1181" w:hanging="472"/>
        <w:jc w:val="both"/>
        <w:rPr>
          <w:sz w:val="26"/>
          <w:szCs w:val="26"/>
        </w:rPr>
      </w:pPr>
      <w:r w:rsidRPr="00A74D8F">
        <w:rPr>
          <w:sz w:val="26"/>
          <w:szCs w:val="26"/>
        </w:rPr>
        <w:t>Gửi văn bản đề nghị thanh lý Hợp đồng có chữ ký và đóng dấu của người đại diện Bên Thuê cho Bên Cho Thuê trước 04 (bốn) tháng;</w:t>
      </w:r>
    </w:p>
    <w:p w14:paraId="5D9951FB" w14:textId="77777777" w:rsidR="006255E0" w:rsidRPr="00A74D8F" w:rsidRDefault="006255E0" w:rsidP="000F652B">
      <w:pPr>
        <w:numPr>
          <w:ilvl w:val="0"/>
          <w:numId w:val="14"/>
        </w:numPr>
        <w:tabs>
          <w:tab w:val="clear" w:pos="720"/>
        </w:tabs>
        <w:spacing w:before="60" w:after="60"/>
        <w:ind w:left="1181" w:hanging="472"/>
        <w:jc w:val="both"/>
        <w:rPr>
          <w:sz w:val="26"/>
          <w:szCs w:val="26"/>
        </w:rPr>
      </w:pPr>
      <w:r w:rsidRPr="00A74D8F">
        <w:rPr>
          <w:sz w:val="26"/>
          <w:szCs w:val="26"/>
        </w:rPr>
        <w:t>Trong vòng 07</w:t>
      </w:r>
      <w:r w:rsidR="00464293" w:rsidRPr="00A74D8F">
        <w:rPr>
          <w:sz w:val="26"/>
          <w:szCs w:val="26"/>
        </w:rPr>
        <w:t xml:space="preserve"> (bảy)</w:t>
      </w:r>
      <w:r w:rsidRPr="00A74D8F">
        <w:rPr>
          <w:sz w:val="26"/>
          <w:szCs w:val="26"/>
        </w:rPr>
        <w:t xml:space="preserve"> ngày làm việc kể từ ngày nhận được văn bản của Bên Thuê, Bên Cho Thuê có văn bản trả lời về việc chấm dứt Hợp đồng của Bên Thuê. Trong trường hợp Bên Thuê xin thanh lý Hợp đồng không đúng theo thời hạn quy định (trước 04 tháng) thì Bên Thuê phải bồi thường thiệt hại cho Bên Cho Thuê tương đương với thời gian thuê còn lại (trong thời hạn 04 tháng đó);</w:t>
      </w:r>
    </w:p>
    <w:p w14:paraId="5DEAEA3D" w14:textId="77777777" w:rsidR="006255E0" w:rsidRPr="00A74D8F" w:rsidRDefault="006255E0" w:rsidP="000F652B">
      <w:pPr>
        <w:numPr>
          <w:ilvl w:val="0"/>
          <w:numId w:val="14"/>
        </w:numPr>
        <w:tabs>
          <w:tab w:val="clear" w:pos="720"/>
        </w:tabs>
        <w:spacing w:before="60" w:after="60"/>
        <w:ind w:left="1181" w:hanging="472"/>
        <w:jc w:val="both"/>
        <w:rPr>
          <w:sz w:val="26"/>
          <w:szCs w:val="26"/>
        </w:rPr>
      </w:pPr>
      <w:r w:rsidRPr="00A74D8F">
        <w:rPr>
          <w:sz w:val="26"/>
          <w:szCs w:val="26"/>
        </w:rPr>
        <w:t>Bên Thuê sẽ mất khoản tiền đặt cọc và thanh toán mọi chi phí và chi tiêu (bao gồm bất kỳ khoản phí pháp lý hoặc án phí) nào mà Bên Cho Thuê phải trả liên quan đến việc chấm dứt Hợp đồng trước hạn.</w:t>
      </w:r>
    </w:p>
    <w:p w14:paraId="1829211F" w14:textId="77777777" w:rsidR="006255E0" w:rsidRPr="00A74D8F" w:rsidRDefault="006255E0" w:rsidP="000F652B">
      <w:pPr>
        <w:numPr>
          <w:ilvl w:val="0"/>
          <w:numId w:val="14"/>
        </w:numPr>
        <w:tabs>
          <w:tab w:val="clear" w:pos="720"/>
        </w:tabs>
        <w:spacing w:before="60" w:after="60"/>
        <w:ind w:left="1181" w:hanging="472"/>
        <w:jc w:val="both"/>
        <w:rPr>
          <w:sz w:val="26"/>
          <w:szCs w:val="26"/>
        </w:rPr>
      </w:pPr>
      <w:r w:rsidRPr="00A74D8F">
        <w:rPr>
          <w:sz w:val="26"/>
          <w:szCs w:val="26"/>
        </w:rPr>
        <w:t>Bên Thuê gửi cho Bên Cho Thuê danh sách tài sản mà Bên Thuê muốn di dời ra khỏi Tòa nhà để Bên Cho Thuê xác nhận trước khi di dời tài sản.</w:t>
      </w:r>
    </w:p>
    <w:p w14:paraId="7CE85882" w14:textId="77777777" w:rsidR="006255E0" w:rsidRPr="00A74D8F" w:rsidRDefault="006255E0" w:rsidP="000F652B">
      <w:pPr>
        <w:numPr>
          <w:ilvl w:val="0"/>
          <w:numId w:val="14"/>
        </w:numPr>
        <w:tabs>
          <w:tab w:val="clear" w:pos="720"/>
        </w:tabs>
        <w:spacing w:before="60" w:after="60"/>
        <w:ind w:left="1181" w:hanging="472"/>
        <w:jc w:val="both"/>
        <w:rPr>
          <w:sz w:val="26"/>
          <w:szCs w:val="26"/>
        </w:rPr>
      </w:pPr>
      <w:r w:rsidRPr="00A74D8F">
        <w:rPr>
          <w:sz w:val="26"/>
          <w:szCs w:val="26"/>
        </w:rPr>
        <w:t xml:space="preserve">Bên Thuê phải thanh toán toàn bộ khoản nợ tồn đọng với Bên Cho Thuê (bao gồm và không giới hạn Tiền Thuê, Phí Dịch vụ, Tiền Điện, Dịch vụ phụ trội…) trước khi muốn di dời tài sản của mình ra khỏi Tòa nhà. </w:t>
      </w:r>
    </w:p>
    <w:p w14:paraId="7898608B" w14:textId="77777777" w:rsidR="006255E0" w:rsidRPr="00A74D8F" w:rsidRDefault="006255E0" w:rsidP="006255E0">
      <w:pPr>
        <w:jc w:val="both"/>
        <w:rPr>
          <w:sz w:val="26"/>
          <w:szCs w:val="26"/>
          <w:u w:val="single"/>
        </w:rPr>
      </w:pPr>
      <w:r w:rsidRPr="00A74D8F">
        <w:rPr>
          <w:sz w:val="26"/>
          <w:szCs w:val="26"/>
        </w:rPr>
        <w:lastRenderedPageBreak/>
        <w:t>3.</w:t>
      </w:r>
      <w:r w:rsidRPr="00A74D8F">
        <w:rPr>
          <w:sz w:val="26"/>
          <w:szCs w:val="26"/>
        </w:rPr>
        <w:tab/>
      </w:r>
      <w:r w:rsidRPr="00A74D8F">
        <w:rPr>
          <w:sz w:val="26"/>
          <w:szCs w:val="26"/>
          <w:u w:val="single"/>
        </w:rPr>
        <w:t>Tài sản của Bên Thuê trong Mặt bằng sau khi Chấm dứt</w:t>
      </w:r>
    </w:p>
    <w:p w14:paraId="08BCB54D" w14:textId="77777777" w:rsidR="006255E0" w:rsidRPr="00A74D8F" w:rsidRDefault="006255E0" w:rsidP="006255E0">
      <w:pPr>
        <w:jc w:val="both"/>
        <w:rPr>
          <w:sz w:val="26"/>
          <w:szCs w:val="26"/>
        </w:rPr>
      </w:pPr>
    </w:p>
    <w:p w14:paraId="4A8407BD" w14:textId="77777777" w:rsidR="006255E0" w:rsidRPr="00A74D8F" w:rsidRDefault="006255E0" w:rsidP="006255E0">
      <w:pPr>
        <w:ind w:left="720"/>
        <w:jc w:val="both"/>
        <w:rPr>
          <w:sz w:val="26"/>
          <w:szCs w:val="26"/>
        </w:rPr>
      </w:pPr>
      <w:r w:rsidRPr="00A74D8F">
        <w:rPr>
          <w:sz w:val="26"/>
          <w:szCs w:val="26"/>
        </w:rPr>
        <w:t>Bên Thuê phải chuyển tài sản của mình ra khỏi Mặt bằng trước khi trả lại Mặt bằng hoặc trước ngày cuối cùng của Thời hạn</w:t>
      </w:r>
      <w:r w:rsidR="008E359A" w:rsidRPr="00A74D8F">
        <w:rPr>
          <w:sz w:val="26"/>
          <w:szCs w:val="26"/>
        </w:rPr>
        <w:t xml:space="preserve"> thuê</w:t>
      </w:r>
      <w:r w:rsidRPr="00A74D8F">
        <w:rPr>
          <w:sz w:val="26"/>
          <w:szCs w:val="26"/>
        </w:rPr>
        <w:t xml:space="preserve"> và nếu Bên Thuê không hoặc từ chối không chuyển tài sản của mình ra khỏi Mặt bằng, thì Bên Cho Thuê sẽ có quyền vào và lấy lại Mặt bằng và Bên Cho Thuê sẽ không chịu trách nhiệm với Bên Thuê về tài sản của Bên Thuê. Bên Cho Thuê sau đó có</w:t>
      </w:r>
      <w:r w:rsidR="00781ACC" w:rsidRPr="00A74D8F">
        <w:rPr>
          <w:sz w:val="26"/>
          <w:szCs w:val="26"/>
        </w:rPr>
        <w:t xml:space="preserve"> quyền</w:t>
      </w:r>
      <w:r w:rsidRPr="00A74D8F">
        <w:rPr>
          <w:sz w:val="26"/>
          <w:szCs w:val="26"/>
        </w:rPr>
        <w:t xml:space="preserve"> bán, cất giữ hoặc xử lý tài sản của Bên Thuê dưới bất kỳ hình thức nào mà Bên Cho Thuê cho là phù hợp và Bên Thuê sẽ hoàn trả cho Bên Cho Thuê toàn bộ chi phí mà Bên Cho Thuê phải chịu.</w:t>
      </w:r>
    </w:p>
    <w:p w14:paraId="4629C36A" w14:textId="77777777" w:rsidR="00781ACC" w:rsidRPr="00A74D8F" w:rsidRDefault="00781ACC" w:rsidP="006255E0">
      <w:pPr>
        <w:ind w:left="720"/>
        <w:jc w:val="both"/>
        <w:rPr>
          <w:sz w:val="26"/>
          <w:szCs w:val="26"/>
        </w:rPr>
      </w:pPr>
      <w:r w:rsidRPr="00A74D8F">
        <w:rPr>
          <w:sz w:val="26"/>
          <w:szCs w:val="26"/>
        </w:rPr>
        <w:t xml:space="preserve">Bên </w:t>
      </w:r>
      <w:r w:rsidR="00501B8B" w:rsidRPr="00A74D8F">
        <w:rPr>
          <w:sz w:val="26"/>
          <w:szCs w:val="26"/>
        </w:rPr>
        <w:t>T</w:t>
      </w:r>
      <w:r w:rsidR="00EC7499" w:rsidRPr="00A74D8F">
        <w:rPr>
          <w:sz w:val="26"/>
          <w:szCs w:val="26"/>
        </w:rPr>
        <w:t>huê</w:t>
      </w:r>
      <w:r w:rsidRPr="00A74D8F">
        <w:rPr>
          <w:sz w:val="26"/>
          <w:szCs w:val="26"/>
        </w:rPr>
        <w:t xml:space="preserve"> cam </w:t>
      </w:r>
      <w:r w:rsidR="00501B8B" w:rsidRPr="00A74D8F">
        <w:rPr>
          <w:sz w:val="26"/>
          <w:szCs w:val="26"/>
        </w:rPr>
        <w:t>kết sẽ không khiếu nại khi Bên C</w:t>
      </w:r>
      <w:r w:rsidRPr="00A74D8F">
        <w:rPr>
          <w:sz w:val="26"/>
          <w:szCs w:val="26"/>
        </w:rPr>
        <w:t xml:space="preserve">ho </w:t>
      </w:r>
      <w:r w:rsidR="00501B8B" w:rsidRPr="00A74D8F">
        <w:rPr>
          <w:sz w:val="26"/>
          <w:szCs w:val="26"/>
        </w:rPr>
        <w:t>T</w:t>
      </w:r>
      <w:r w:rsidRPr="00A74D8F">
        <w:rPr>
          <w:sz w:val="26"/>
          <w:szCs w:val="26"/>
        </w:rPr>
        <w:t>huê thực hiện quyền bán, cất giữ</w:t>
      </w:r>
      <w:r w:rsidR="00EC7499" w:rsidRPr="00A74D8F">
        <w:rPr>
          <w:sz w:val="26"/>
          <w:szCs w:val="26"/>
        </w:rPr>
        <w:t xml:space="preserve"> và xử lý tài sản của Bên thuê</w:t>
      </w:r>
      <w:r w:rsidRPr="00A74D8F">
        <w:rPr>
          <w:sz w:val="26"/>
          <w:szCs w:val="26"/>
        </w:rPr>
        <w:t xml:space="preserve"> theo điều khoản này.</w:t>
      </w:r>
    </w:p>
    <w:p w14:paraId="4B3A869C" w14:textId="77777777" w:rsidR="006255E0" w:rsidRPr="00A74D8F" w:rsidRDefault="006255E0" w:rsidP="006255E0">
      <w:pPr>
        <w:jc w:val="both"/>
        <w:rPr>
          <w:sz w:val="26"/>
          <w:szCs w:val="26"/>
        </w:rPr>
      </w:pPr>
    </w:p>
    <w:p w14:paraId="1F4AE4FE" w14:textId="77777777" w:rsidR="006255E0" w:rsidRPr="00A74D8F" w:rsidRDefault="006255E0" w:rsidP="006255E0">
      <w:pPr>
        <w:jc w:val="both"/>
        <w:rPr>
          <w:sz w:val="26"/>
          <w:szCs w:val="26"/>
          <w:u w:val="single"/>
        </w:rPr>
      </w:pPr>
      <w:r w:rsidRPr="00A74D8F">
        <w:rPr>
          <w:sz w:val="26"/>
          <w:szCs w:val="26"/>
        </w:rPr>
        <w:t>4.</w:t>
      </w:r>
      <w:r w:rsidRPr="00A74D8F">
        <w:rPr>
          <w:sz w:val="26"/>
          <w:szCs w:val="26"/>
        </w:rPr>
        <w:tab/>
      </w:r>
      <w:r w:rsidRPr="00A74D8F">
        <w:rPr>
          <w:sz w:val="26"/>
          <w:szCs w:val="26"/>
          <w:u w:val="single"/>
        </w:rPr>
        <w:t>Chấm dứt khi hết Thời hạn</w:t>
      </w:r>
    </w:p>
    <w:p w14:paraId="173FA158" w14:textId="77777777" w:rsidR="006255E0" w:rsidRPr="00A74D8F" w:rsidRDefault="006255E0" w:rsidP="006255E0">
      <w:pPr>
        <w:jc w:val="both"/>
        <w:rPr>
          <w:sz w:val="26"/>
          <w:szCs w:val="26"/>
        </w:rPr>
      </w:pPr>
    </w:p>
    <w:p w14:paraId="7F1D61DD" w14:textId="77777777" w:rsidR="006255E0" w:rsidRPr="00A74D8F" w:rsidRDefault="006255E0" w:rsidP="006255E0">
      <w:pPr>
        <w:ind w:left="720"/>
        <w:jc w:val="both"/>
        <w:rPr>
          <w:sz w:val="26"/>
          <w:szCs w:val="26"/>
        </w:rPr>
      </w:pPr>
      <w:r w:rsidRPr="00A74D8F">
        <w:rPr>
          <w:sz w:val="26"/>
          <w:szCs w:val="26"/>
        </w:rPr>
        <w:t>Nếu Bên Cho Thuê và Bên Thuê không ký kết một hợp đồng</w:t>
      </w:r>
      <w:r w:rsidR="00464293" w:rsidRPr="00A74D8F">
        <w:rPr>
          <w:sz w:val="26"/>
          <w:szCs w:val="26"/>
        </w:rPr>
        <w:t xml:space="preserve"> thuê mới trong vòng ít nhất 01 (một</w:t>
      </w:r>
      <w:r w:rsidRPr="00A74D8F">
        <w:rPr>
          <w:sz w:val="26"/>
          <w:szCs w:val="26"/>
        </w:rPr>
        <w:t>) tháng trước ngày hết hạn của Thời hạn</w:t>
      </w:r>
      <w:r w:rsidR="00781ACC" w:rsidRPr="00A74D8F">
        <w:rPr>
          <w:sz w:val="26"/>
          <w:szCs w:val="26"/>
        </w:rPr>
        <w:t xml:space="preserve"> thuê</w:t>
      </w:r>
      <w:r w:rsidRPr="00A74D8F">
        <w:rPr>
          <w:sz w:val="26"/>
          <w:szCs w:val="26"/>
        </w:rPr>
        <w:t>, hoặc trong thời gian mà Bên Cho Thuê gia hạn bằng văn bản, thì Hợp đồng này sẽ tự động chấm dứt vào ngày cuối cùng của Thời hạn, bất kể thoả thuận chấm dứt đã được ký giữa Bên Cho Thuê và Bên Thuê hay chưa.</w:t>
      </w:r>
    </w:p>
    <w:p w14:paraId="254064A1" w14:textId="77777777" w:rsidR="006255E0" w:rsidRPr="00A74D8F" w:rsidRDefault="006255E0" w:rsidP="006255E0">
      <w:pPr>
        <w:jc w:val="center"/>
        <w:rPr>
          <w:b/>
          <w:sz w:val="26"/>
          <w:szCs w:val="26"/>
          <w:u w:val="single"/>
        </w:rPr>
      </w:pPr>
      <w:r w:rsidRPr="00A74D8F">
        <w:rPr>
          <w:sz w:val="26"/>
          <w:szCs w:val="26"/>
        </w:rPr>
        <w:t>___________________________________</w:t>
      </w:r>
      <w:r w:rsidRPr="00A74D8F">
        <w:rPr>
          <w:sz w:val="26"/>
          <w:szCs w:val="26"/>
        </w:rPr>
        <w:br w:type="page"/>
      </w:r>
      <w:r w:rsidRPr="00A74D8F">
        <w:rPr>
          <w:b/>
          <w:sz w:val="26"/>
          <w:szCs w:val="26"/>
          <w:u w:val="single"/>
        </w:rPr>
        <w:lastRenderedPageBreak/>
        <w:t>PHẦN VI</w:t>
      </w:r>
    </w:p>
    <w:p w14:paraId="32614C61" w14:textId="77777777" w:rsidR="00464293" w:rsidRPr="00A74D8F" w:rsidRDefault="00464293" w:rsidP="006255E0">
      <w:pPr>
        <w:jc w:val="center"/>
        <w:rPr>
          <w:b/>
          <w:sz w:val="26"/>
          <w:szCs w:val="26"/>
          <w:u w:val="single"/>
        </w:rPr>
      </w:pPr>
    </w:p>
    <w:p w14:paraId="59BC018C" w14:textId="77777777" w:rsidR="006255E0" w:rsidRPr="00A74D8F" w:rsidRDefault="00781ACC" w:rsidP="006255E0">
      <w:pPr>
        <w:jc w:val="center"/>
        <w:rPr>
          <w:sz w:val="26"/>
          <w:szCs w:val="26"/>
        </w:rPr>
      </w:pPr>
      <w:r w:rsidRPr="00A74D8F">
        <w:rPr>
          <w:b/>
          <w:sz w:val="26"/>
          <w:szCs w:val="26"/>
        </w:rPr>
        <w:t xml:space="preserve">XỬ LÝ </w:t>
      </w:r>
      <w:r w:rsidR="006255E0" w:rsidRPr="00A74D8F">
        <w:rPr>
          <w:b/>
          <w:sz w:val="26"/>
          <w:szCs w:val="26"/>
        </w:rPr>
        <w:t>VI PHẠM</w:t>
      </w:r>
    </w:p>
    <w:p w14:paraId="1C944FAC" w14:textId="77777777" w:rsidR="006255E0" w:rsidRPr="00A74D8F" w:rsidRDefault="006255E0" w:rsidP="006255E0">
      <w:pPr>
        <w:jc w:val="both"/>
        <w:rPr>
          <w:sz w:val="26"/>
          <w:szCs w:val="26"/>
        </w:rPr>
      </w:pPr>
    </w:p>
    <w:p w14:paraId="00C13DF9" w14:textId="77777777" w:rsidR="006255E0" w:rsidRPr="00A74D8F" w:rsidRDefault="00781ACC" w:rsidP="006255E0">
      <w:pPr>
        <w:jc w:val="both"/>
        <w:rPr>
          <w:sz w:val="26"/>
          <w:szCs w:val="26"/>
        </w:rPr>
      </w:pPr>
      <w:r w:rsidRPr="00A74D8F">
        <w:rPr>
          <w:b/>
          <w:sz w:val="26"/>
          <w:szCs w:val="26"/>
        </w:rPr>
        <w:t>Bên cho thuê</w:t>
      </w:r>
      <w:r w:rsidR="00EC7499" w:rsidRPr="00A74D8F">
        <w:rPr>
          <w:b/>
          <w:sz w:val="26"/>
          <w:szCs w:val="26"/>
        </w:rPr>
        <w:t xml:space="preserve"> và </w:t>
      </w:r>
      <w:r w:rsidRPr="00A74D8F">
        <w:rPr>
          <w:b/>
          <w:sz w:val="26"/>
          <w:szCs w:val="26"/>
        </w:rPr>
        <w:t xml:space="preserve">Bên thuê </w:t>
      </w:r>
      <w:r w:rsidR="006255E0" w:rsidRPr="00A74D8F">
        <w:rPr>
          <w:sz w:val="26"/>
          <w:szCs w:val="26"/>
        </w:rPr>
        <w:t>thoả thuận rõ ràng như sau:</w:t>
      </w:r>
    </w:p>
    <w:p w14:paraId="10732DAF" w14:textId="77777777" w:rsidR="006255E0" w:rsidRPr="00A74D8F" w:rsidRDefault="006255E0" w:rsidP="006255E0">
      <w:pPr>
        <w:jc w:val="both"/>
        <w:rPr>
          <w:sz w:val="26"/>
          <w:szCs w:val="26"/>
        </w:rPr>
      </w:pPr>
    </w:p>
    <w:p w14:paraId="2DAC5D35" w14:textId="77777777" w:rsidR="006255E0" w:rsidRPr="00A74D8F" w:rsidRDefault="006255E0" w:rsidP="006255E0">
      <w:pPr>
        <w:jc w:val="both"/>
        <w:rPr>
          <w:sz w:val="26"/>
          <w:szCs w:val="26"/>
          <w:u w:val="single"/>
        </w:rPr>
      </w:pPr>
      <w:r w:rsidRPr="00A74D8F">
        <w:rPr>
          <w:sz w:val="26"/>
          <w:szCs w:val="26"/>
        </w:rPr>
        <w:t>1.</w:t>
      </w:r>
      <w:r w:rsidRPr="00A74D8F">
        <w:rPr>
          <w:sz w:val="26"/>
          <w:szCs w:val="26"/>
        </w:rPr>
        <w:tab/>
      </w:r>
      <w:r w:rsidRPr="00A74D8F">
        <w:rPr>
          <w:sz w:val="26"/>
          <w:szCs w:val="26"/>
          <w:u w:val="single"/>
        </w:rPr>
        <w:t>Vi phạm</w:t>
      </w:r>
    </w:p>
    <w:p w14:paraId="488075EF" w14:textId="77777777" w:rsidR="006255E0" w:rsidRPr="00A74D8F" w:rsidRDefault="006255E0" w:rsidP="006255E0">
      <w:pPr>
        <w:jc w:val="both"/>
        <w:rPr>
          <w:sz w:val="26"/>
          <w:szCs w:val="26"/>
        </w:rPr>
      </w:pPr>
    </w:p>
    <w:p w14:paraId="03393273" w14:textId="77777777" w:rsidR="006255E0" w:rsidRPr="00A74D8F" w:rsidRDefault="006255E0" w:rsidP="006255E0">
      <w:pPr>
        <w:ind w:left="720"/>
        <w:jc w:val="both"/>
        <w:rPr>
          <w:sz w:val="26"/>
          <w:szCs w:val="26"/>
        </w:rPr>
      </w:pPr>
      <w:r w:rsidRPr="00A74D8F">
        <w:rPr>
          <w:sz w:val="26"/>
          <w:szCs w:val="26"/>
        </w:rPr>
        <w:t>Nếu:</w:t>
      </w:r>
    </w:p>
    <w:p w14:paraId="44510EB0" w14:textId="77777777" w:rsidR="006255E0" w:rsidRPr="00A74D8F" w:rsidRDefault="006255E0" w:rsidP="006255E0">
      <w:pPr>
        <w:jc w:val="both"/>
        <w:rPr>
          <w:sz w:val="26"/>
          <w:szCs w:val="26"/>
        </w:rPr>
      </w:pPr>
    </w:p>
    <w:p w14:paraId="74AD5685" w14:textId="77777777" w:rsidR="006255E0" w:rsidRPr="00A74D8F" w:rsidRDefault="006255E0" w:rsidP="000F652B">
      <w:pPr>
        <w:numPr>
          <w:ilvl w:val="0"/>
          <w:numId w:val="7"/>
        </w:numPr>
        <w:tabs>
          <w:tab w:val="clear" w:pos="1287"/>
        </w:tabs>
        <w:spacing w:before="60" w:after="60"/>
        <w:ind w:left="1170" w:hanging="461"/>
        <w:jc w:val="both"/>
        <w:rPr>
          <w:sz w:val="26"/>
          <w:szCs w:val="26"/>
        </w:rPr>
      </w:pPr>
      <w:r w:rsidRPr="00A74D8F">
        <w:rPr>
          <w:sz w:val="26"/>
          <w:szCs w:val="26"/>
        </w:rPr>
        <w:t>Bất kỳ phần nào của Tiền Thuê, Phí Dịch vụ hoặc bất kỳ khoản tiền nào đến hạn theo Hợp đồng này mà không đượ</w:t>
      </w:r>
      <w:r w:rsidR="00464293" w:rsidRPr="00A74D8F">
        <w:rPr>
          <w:sz w:val="26"/>
          <w:szCs w:val="26"/>
        </w:rPr>
        <w:t>c thanh toán trong vòng 14 (mười bốn</w:t>
      </w:r>
      <w:r w:rsidRPr="00A74D8F">
        <w:rPr>
          <w:sz w:val="26"/>
          <w:szCs w:val="26"/>
        </w:rPr>
        <w:t>) ngày sau khi Bên Cho Thuê thông báo bằng văn bản rằng số tiền đó đến hạn thanh toán; hoặc</w:t>
      </w:r>
    </w:p>
    <w:p w14:paraId="38DD2254" w14:textId="77777777" w:rsidR="006255E0" w:rsidRPr="00A74D8F" w:rsidRDefault="006255E0" w:rsidP="000F652B">
      <w:pPr>
        <w:numPr>
          <w:ilvl w:val="0"/>
          <w:numId w:val="7"/>
        </w:numPr>
        <w:tabs>
          <w:tab w:val="clear" w:pos="1287"/>
        </w:tabs>
        <w:spacing w:before="60" w:after="60"/>
        <w:ind w:left="1170" w:hanging="461"/>
        <w:jc w:val="both"/>
        <w:rPr>
          <w:sz w:val="26"/>
          <w:szCs w:val="26"/>
        </w:rPr>
      </w:pPr>
      <w:r w:rsidRPr="00A74D8F">
        <w:rPr>
          <w:sz w:val="26"/>
          <w:szCs w:val="26"/>
        </w:rPr>
        <w:t>Bên Thuê vi phạm bất kỳ điều khoản nào khác của Hợp đồng này; và không khắc phụ</w:t>
      </w:r>
      <w:r w:rsidR="00464293" w:rsidRPr="00A74D8F">
        <w:rPr>
          <w:sz w:val="26"/>
          <w:szCs w:val="26"/>
        </w:rPr>
        <w:t>c vi phạm đó trong vòng mười 14 (mười bốn</w:t>
      </w:r>
      <w:r w:rsidRPr="00A74D8F">
        <w:rPr>
          <w:sz w:val="26"/>
          <w:szCs w:val="26"/>
        </w:rPr>
        <w:t>) ngày sau khi Bên Cho Thuê gửi văn bản yêu cầu sửa chữa vi phạm đó; hoặc</w:t>
      </w:r>
    </w:p>
    <w:p w14:paraId="167ACDA8" w14:textId="77777777" w:rsidR="006255E0" w:rsidRPr="00A74D8F" w:rsidRDefault="006255E0" w:rsidP="000F652B">
      <w:pPr>
        <w:numPr>
          <w:ilvl w:val="0"/>
          <w:numId w:val="7"/>
        </w:numPr>
        <w:tabs>
          <w:tab w:val="clear" w:pos="1287"/>
        </w:tabs>
        <w:spacing w:before="60" w:after="60"/>
        <w:ind w:left="1170" w:hanging="461"/>
        <w:jc w:val="both"/>
        <w:rPr>
          <w:sz w:val="26"/>
          <w:szCs w:val="26"/>
        </w:rPr>
      </w:pPr>
      <w:r w:rsidRPr="00A74D8F">
        <w:rPr>
          <w:sz w:val="26"/>
          <w:szCs w:val="26"/>
        </w:rPr>
        <w:t>Bên Thuê không được quyền thuê Mặt bằng theo quyết định của cơ quan nhà nước có thẩm quyền vì bất kỳ lý do nào (bao gồm và không giới hạn như bị rút Giấy chứng nhận đầu tư, ngành nghề kinh doanh không phù hợp với mục đích thuê…); hoặc</w:t>
      </w:r>
    </w:p>
    <w:p w14:paraId="0030510B" w14:textId="77777777" w:rsidR="006255E0" w:rsidRPr="00A74D8F" w:rsidRDefault="006255E0" w:rsidP="000F652B">
      <w:pPr>
        <w:numPr>
          <w:ilvl w:val="0"/>
          <w:numId w:val="7"/>
        </w:numPr>
        <w:tabs>
          <w:tab w:val="clear" w:pos="1287"/>
        </w:tabs>
        <w:spacing w:before="60" w:after="60"/>
        <w:ind w:left="1170" w:hanging="461"/>
        <w:jc w:val="both"/>
        <w:rPr>
          <w:sz w:val="26"/>
          <w:szCs w:val="26"/>
        </w:rPr>
      </w:pPr>
      <w:r w:rsidRPr="00A74D8F">
        <w:rPr>
          <w:sz w:val="26"/>
          <w:szCs w:val="26"/>
        </w:rPr>
        <w:t>Bên Thuê bị vỡ nợ</w:t>
      </w:r>
    </w:p>
    <w:p w14:paraId="58A1D083" w14:textId="77777777" w:rsidR="006255E0" w:rsidRPr="00A74D8F" w:rsidRDefault="006255E0" w:rsidP="006255E0">
      <w:pPr>
        <w:ind w:left="1170"/>
        <w:jc w:val="both"/>
        <w:rPr>
          <w:sz w:val="26"/>
          <w:szCs w:val="26"/>
        </w:rPr>
      </w:pPr>
    </w:p>
    <w:p w14:paraId="52C9104D" w14:textId="77777777" w:rsidR="006255E0" w:rsidRPr="00A74D8F" w:rsidRDefault="006255E0" w:rsidP="006255E0">
      <w:pPr>
        <w:ind w:left="720"/>
        <w:jc w:val="both"/>
        <w:rPr>
          <w:sz w:val="26"/>
          <w:szCs w:val="26"/>
        </w:rPr>
      </w:pPr>
      <w:r w:rsidRPr="00A74D8F">
        <w:rPr>
          <w:sz w:val="26"/>
          <w:szCs w:val="26"/>
        </w:rPr>
        <w:t>Thì, Bên Cho Thuê có thể ngay lập tức chấm dứt Hợp đồng này và có quyền đi vào và lấy lại Mặt bằng một cách hợp pháp. Hành động này của Bên Cho Thuê không phương hại đến bất kỳ quyền nào khác của Bên Cho Thuê đối với bất kỳ khoản tiền nào chưa được thanh toán hoặc bất kỳ vi phạm nào trước đó của Bên Thuê đối với các nghĩa vụ của mình theo quy định tại Hợp đồng này.</w:t>
      </w:r>
    </w:p>
    <w:p w14:paraId="0683329E" w14:textId="77777777" w:rsidR="006255E0" w:rsidRPr="00A74D8F" w:rsidRDefault="006255E0" w:rsidP="006255E0">
      <w:pPr>
        <w:ind w:left="720"/>
        <w:jc w:val="both"/>
        <w:rPr>
          <w:sz w:val="26"/>
          <w:szCs w:val="26"/>
        </w:rPr>
      </w:pPr>
    </w:p>
    <w:p w14:paraId="7239864D" w14:textId="77777777" w:rsidR="006255E0" w:rsidRPr="00A74D8F" w:rsidRDefault="006255E0" w:rsidP="006255E0">
      <w:pPr>
        <w:ind w:left="720"/>
        <w:jc w:val="both"/>
        <w:rPr>
          <w:sz w:val="26"/>
          <w:szCs w:val="26"/>
        </w:rPr>
      </w:pPr>
      <w:r w:rsidRPr="00A74D8F">
        <w:rPr>
          <w:sz w:val="26"/>
          <w:szCs w:val="26"/>
        </w:rPr>
        <w:t>Việc chấm dứt Hợp đồng theo Mục 1 này được xem là xuất phát từ hành vi vi phạm Hợp đồng của Bên Thuê. Do đó, Bên Cho Thuê được quyền giữ lại</w:t>
      </w:r>
      <w:r w:rsidR="00781ACC" w:rsidRPr="00A74D8F">
        <w:rPr>
          <w:sz w:val="26"/>
          <w:szCs w:val="26"/>
        </w:rPr>
        <w:t xml:space="preserve"> và xử lý</w:t>
      </w:r>
      <w:r w:rsidR="00464293" w:rsidRPr="00A74D8F">
        <w:rPr>
          <w:sz w:val="26"/>
          <w:szCs w:val="26"/>
        </w:rPr>
        <w:t xml:space="preserve"> Tiền Đặt C</w:t>
      </w:r>
      <w:r w:rsidRPr="00A74D8F">
        <w:rPr>
          <w:sz w:val="26"/>
          <w:szCs w:val="26"/>
        </w:rPr>
        <w:t>ọc theo quy định tại</w:t>
      </w:r>
      <w:r w:rsidR="008E359A" w:rsidRPr="00A74D8F">
        <w:rPr>
          <w:sz w:val="26"/>
          <w:szCs w:val="26"/>
        </w:rPr>
        <w:t xml:space="preserve"> khoản 1</w:t>
      </w:r>
      <w:r w:rsidR="00E60C0C" w:rsidRPr="00A74D8F">
        <w:rPr>
          <w:sz w:val="26"/>
          <w:szCs w:val="26"/>
        </w:rPr>
        <w:t xml:space="preserve"> và</w:t>
      </w:r>
      <w:r w:rsidR="008E359A" w:rsidRPr="00A74D8F">
        <w:rPr>
          <w:sz w:val="26"/>
          <w:szCs w:val="26"/>
        </w:rPr>
        <w:t xml:space="preserve"> m</w:t>
      </w:r>
      <w:r w:rsidRPr="00A74D8F">
        <w:rPr>
          <w:sz w:val="26"/>
          <w:szCs w:val="26"/>
        </w:rPr>
        <w:t>ục 2.3</w:t>
      </w:r>
      <w:r w:rsidR="008E359A" w:rsidRPr="00A74D8F">
        <w:rPr>
          <w:sz w:val="26"/>
          <w:szCs w:val="26"/>
        </w:rPr>
        <w:t xml:space="preserve"> khoản 2</w:t>
      </w:r>
      <w:r w:rsidR="00464293" w:rsidRPr="00A74D8F">
        <w:rPr>
          <w:sz w:val="26"/>
          <w:szCs w:val="26"/>
        </w:rPr>
        <w:t xml:space="preserve"> Phần I</w:t>
      </w:r>
      <w:r w:rsidR="00781ACC" w:rsidRPr="00A74D8F">
        <w:rPr>
          <w:sz w:val="26"/>
          <w:szCs w:val="26"/>
        </w:rPr>
        <w:t>I</w:t>
      </w:r>
      <w:r w:rsidR="008E359A" w:rsidRPr="00A74D8F">
        <w:rPr>
          <w:sz w:val="26"/>
          <w:szCs w:val="26"/>
        </w:rPr>
        <w:t xml:space="preserve"> của h</w:t>
      </w:r>
      <w:r w:rsidRPr="00A74D8F">
        <w:rPr>
          <w:sz w:val="26"/>
          <w:szCs w:val="26"/>
        </w:rPr>
        <w:t>ợp đồng.</w:t>
      </w:r>
    </w:p>
    <w:p w14:paraId="23E22CF0" w14:textId="77777777" w:rsidR="006255E0" w:rsidRPr="00A74D8F" w:rsidRDefault="006255E0" w:rsidP="006255E0">
      <w:pPr>
        <w:jc w:val="both"/>
        <w:rPr>
          <w:sz w:val="26"/>
          <w:szCs w:val="26"/>
        </w:rPr>
      </w:pPr>
    </w:p>
    <w:p w14:paraId="36E2BB7F" w14:textId="77777777" w:rsidR="006255E0" w:rsidRPr="00A74D8F" w:rsidRDefault="006255E0" w:rsidP="006255E0">
      <w:pPr>
        <w:jc w:val="both"/>
        <w:rPr>
          <w:sz w:val="26"/>
          <w:szCs w:val="26"/>
          <w:u w:val="single"/>
        </w:rPr>
      </w:pPr>
      <w:r w:rsidRPr="00A74D8F">
        <w:rPr>
          <w:sz w:val="26"/>
          <w:szCs w:val="26"/>
        </w:rPr>
        <w:t>2.</w:t>
      </w:r>
      <w:r w:rsidRPr="00A74D8F">
        <w:rPr>
          <w:sz w:val="26"/>
          <w:szCs w:val="26"/>
        </w:rPr>
        <w:tab/>
      </w:r>
      <w:r w:rsidRPr="00A74D8F">
        <w:rPr>
          <w:sz w:val="26"/>
          <w:szCs w:val="26"/>
          <w:u w:val="single"/>
        </w:rPr>
        <w:t>Bồi thường</w:t>
      </w:r>
    </w:p>
    <w:p w14:paraId="333FB57A" w14:textId="77777777" w:rsidR="006255E0" w:rsidRPr="00A74D8F" w:rsidRDefault="006255E0" w:rsidP="006255E0">
      <w:pPr>
        <w:jc w:val="both"/>
        <w:rPr>
          <w:sz w:val="26"/>
          <w:szCs w:val="26"/>
        </w:rPr>
      </w:pPr>
    </w:p>
    <w:p w14:paraId="2E21E7F5" w14:textId="77777777" w:rsidR="006255E0" w:rsidRPr="00A74D8F" w:rsidRDefault="006255E0" w:rsidP="006255E0">
      <w:pPr>
        <w:ind w:left="720"/>
        <w:jc w:val="both"/>
        <w:rPr>
          <w:sz w:val="26"/>
          <w:szCs w:val="26"/>
        </w:rPr>
      </w:pPr>
      <w:r w:rsidRPr="00A74D8F">
        <w:rPr>
          <w:sz w:val="26"/>
          <w:szCs w:val="26"/>
        </w:rPr>
        <w:t>Mỗi bên sẽ bồi thường và đảm bảo cho bên kia được bồi thường đối với mọi mất mát hoặc thiệt hại do vi phạm hoặc sơ suất của mình hoặc vi phạm hoặc sơ suất của nhân viên, đại diện, nhà thầu, người sử dụng hoặc khách của mình gây ra.</w:t>
      </w:r>
    </w:p>
    <w:p w14:paraId="65CC654A" w14:textId="77777777" w:rsidR="006255E0" w:rsidRPr="00A74D8F" w:rsidRDefault="006255E0" w:rsidP="006255E0">
      <w:pPr>
        <w:ind w:left="720"/>
        <w:jc w:val="both"/>
        <w:rPr>
          <w:sz w:val="26"/>
          <w:szCs w:val="26"/>
        </w:rPr>
      </w:pPr>
    </w:p>
    <w:p w14:paraId="6D56A611" w14:textId="77777777" w:rsidR="006255E0" w:rsidRPr="00A74D8F" w:rsidRDefault="006255E0" w:rsidP="006255E0">
      <w:pPr>
        <w:ind w:left="720"/>
        <w:jc w:val="both"/>
        <w:rPr>
          <w:sz w:val="26"/>
          <w:szCs w:val="26"/>
        </w:rPr>
      </w:pPr>
      <w:r w:rsidRPr="00A74D8F">
        <w:rPr>
          <w:sz w:val="26"/>
          <w:szCs w:val="26"/>
        </w:rPr>
        <w:t>Mỗi bên sẽ không chịu trách nhiệm đối với bên kia cũng như bên kia không được có bất kỳ khiếu nại nào đối với bất kỳ tai nạn, sự cố, thương tích hoặc tử vong hoặc đối với mất mát hoặc thiệt hại về tài sản trong Toà nhà mà không phải do vi phạm hoặc sơ suất của mình hoặc do vi phạm hoặc sơ suất của nhân viên, đại diện, nhà thầu, người sử dụng hoặc khách của mình gây ra.</w:t>
      </w:r>
    </w:p>
    <w:p w14:paraId="302DC061" w14:textId="77777777" w:rsidR="006255E0" w:rsidRPr="00A74D8F" w:rsidRDefault="006255E0" w:rsidP="006255E0">
      <w:pPr>
        <w:jc w:val="center"/>
        <w:rPr>
          <w:sz w:val="26"/>
          <w:szCs w:val="26"/>
        </w:rPr>
      </w:pPr>
      <w:r w:rsidRPr="00A74D8F">
        <w:rPr>
          <w:sz w:val="26"/>
          <w:szCs w:val="26"/>
        </w:rPr>
        <w:t>___________________________________</w:t>
      </w:r>
    </w:p>
    <w:p w14:paraId="663A19C9" w14:textId="77777777" w:rsidR="006255E0" w:rsidRPr="00A74D8F" w:rsidRDefault="006255E0" w:rsidP="006255E0">
      <w:pPr>
        <w:jc w:val="center"/>
        <w:rPr>
          <w:b/>
          <w:sz w:val="26"/>
          <w:szCs w:val="26"/>
          <w:u w:val="single"/>
        </w:rPr>
      </w:pPr>
      <w:r w:rsidRPr="00A74D8F">
        <w:rPr>
          <w:sz w:val="26"/>
          <w:szCs w:val="26"/>
        </w:rPr>
        <w:br w:type="page"/>
      </w:r>
      <w:r w:rsidR="00A906C6" w:rsidRPr="00A74D8F">
        <w:rPr>
          <w:b/>
          <w:sz w:val="26"/>
          <w:szCs w:val="26"/>
          <w:u w:val="single"/>
        </w:rPr>
        <w:lastRenderedPageBreak/>
        <w:t>PHẦN VI</w:t>
      </w:r>
      <w:r w:rsidR="00781ACC" w:rsidRPr="00A74D8F">
        <w:rPr>
          <w:b/>
          <w:sz w:val="26"/>
          <w:szCs w:val="26"/>
          <w:u w:val="single"/>
        </w:rPr>
        <w:t>I</w:t>
      </w:r>
    </w:p>
    <w:p w14:paraId="5DFC17F9" w14:textId="77777777" w:rsidR="006255E0" w:rsidRPr="00A74D8F" w:rsidRDefault="006255E0" w:rsidP="006255E0">
      <w:pPr>
        <w:jc w:val="center"/>
        <w:rPr>
          <w:b/>
          <w:sz w:val="26"/>
          <w:szCs w:val="26"/>
          <w:u w:val="single"/>
        </w:rPr>
      </w:pPr>
    </w:p>
    <w:p w14:paraId="2B309123" w14:textId="77777777" w:rsidR="006255E0" w:rsidRPr="00A74D8F" w:rsidRDefault="006255E0" w:rsidP="006255E0">
      <w:pPr>
        <w:jc w:val="center"/>
        <w:rPr>
          <w:b/>
          <w:sz w:val="26"/>
          <w:szCs w:val="26"/>
        </w:rPr>
      </w:pPr>
      <w:r w:rsidRPr="00A74D8F">
        <w:rPr>
          <w:b/>
          <w:sz w:val="26"/>
          <w:szCs w:val="26"/>
        </w:rPr>
        <w:t>CÁC ĐIỀU KIỆN ĐẶC BIỆT</w:t>
      </w:r>
    </w:p>
    <w:p w14:paraId="013CB1DA" w14:textId="77777777" w:rsidR="006255E0" w:rsidRPr="00A74D8F" w:rsidRDefault="006255E0" w:rsidP="006255E0">
      <w:pPr>
        <w:jc w:val="both"/>
        <w:rPr>
          <w:sz w:val="26"/>
          <w:szCs w:val="26"/>
        </w:rPr>
      </w:pPr>
    </w:p>
    <w:p w14:paraId="107FAC46" w14:textId="77777777" w:rsidR="006255E0" w:rsidRPr="00A74D8F" w:rsidRDefault="008D190C" w:rsidP="006255E0">
      <w:pPr>
        <w:jc w:val="both"/>
        <w:rPr>
          <w:sz w:val="26"/>
          <w:szCs w:val="26"/>
        </w:rPr>
      </w:pPr>
      <w:r w:rsidRPr="00A74D8F">
        <w:rPr>
          <w:b/>
          <w:sz w:val="26"/>
          <w:szCs w:val="26"/>
        </w:rPr>
        <w:tab/>
      </w:r>
      <w:r w:rsidR="00BC2631" w:rsidRPr="00A74D8F">
        <w:rPr>
          <w:sz w:val="26"/>
          <w:szCs w:val="26"/>
        </w:rPr>
        <w:t xml:space="preserve">Bên cho thuê và Bên thuê </w:t>
      </w:r>
      <w:r w:rsidR="006255E0" w:rsidRPr="00A74D8F">
        <w:rPr>
          <w:sz w:val="26"/>
          <w:szCs w:val="26"/>
        </w:rPr>
        <w:t>thoả thuận rõ ràng như sau:</w:t>
      </w:r>
    </w:p>
    <w:p w14:paraId="0D00B620" w14:textId="77777777" w:rsidR="006255E0" w:rsidRPr="00A74D8F" w:rsidRDefault="006255E0" w:rsidP="006255E0">
      <w:pPr>
        <w:jc w:val="both"/>
        <w:rPr>
          <w:sz w:val="26"/>
          <w:szCs w:val="26"/>
        </w:rPr>
      </w:pPr>
    </w:p>
    <w:p w14:paraId="6F57AD8C" w14:textId="77777777" w:rsidR="006255E0" w:rsidRPr="00A74D8F" w:rsidRDefault="006255E0" w:rsidP="006255E0">
      <w:pPr>
        <w:jc w:val="both"/>
        <w:rPr>
          <w:sz w:val="26"/>
          <w:szCs w:val="26"/>
          <w:u w:val="single"/>
        </w:rPr>
      </w:pPr>
      <w:r w:rsidRPr="00A74D8F">
        <w:rPr>
          <w:sz w:val="26"/>
          <w:szCs w:val="26"/>
        </w:rPr>
        <w:t>1.</w:t>
      </w:r>
      <w:r w:rsidRPr="00A74D8F">
        <w:rPr>
          <w:sz w:val="26"/>
          <w:szCs w:val="26"/>
        </w:rPr>
        <w:tab/>
      </w:r>
      <w:r w:rsidRPr="00A74D8F">
        <w:rPr>
          <w:sz w:val="26"/>
          <w:szCs w:val="26"/>
          <w:u w:val="single"/>
        </w:rPr>
        <w:t>Điều chỉnh Tiền Thuê:</w:t>
      </w:r>
    </w:p>
    <w:p w14:paraId="11A9B3BC" w14:textId="77777777" w:rsidR="006255E0" w:rsidRPr="00A74D8F" w:rsidRDefault="006255E0" w:rsidP="006255E0">
      <w:pPr>
        <w:jc w:val="both"/>
        <w:rPr>
          <w:sz w:val="26"/>
          <w:szCs w:val="26"/>
        </w:rPr>
      </w:pPr>
    </w:p>
    <w:p w14:paraId="3660E354" w14:textId="77777777" w:rsidR="006255E0" w:rsidRPr="00A74D8F" w:rsidRDefault="006255E0" w:rsidP="006255E0">
      <w:pPr>
        <w:ind w:left="720" w:hanging="720"/>
        <w:jc w:val="both"/>
        <w:rPr>
          <w:sz w:val="26"/>
          <w:szCs w:val="26"/>
        </w:rPr>
      </w:pPr>
      <w:r w:rsidRPr="00A74D8F">
        <w:rPr>
          <w:sz w:val="26"/>
          <w:szCs w:val="26"/>
        </w:rPr>
        <w:tab/>
      </w:r>
      <w:r w:rsidR="005041A0" w:rsidRPr="00A74D8F">
        <w:rPr>
          <w:sz w:val="26"/>
          <w:szCs w:val="26"/>
        </w:rPr>
        <w:t xml:space="preserve">Các Bên theo đây </w:t>
      </w:r>
      <w:r w:rsidRPr="00A74D8F">
        <w:rPr>
          <w:sz w:val="26"/>
          <w:szCs w:val="26"/>
        </w:rPr>
        <w:t>đồng ý rằng Tiền Thuê sẽ được Bên Cho Thuê điều chỉnh theo hai phương thức sau:</w:t>
      </w:r>
    </w:p>
    <w:p w14:paraId="3DFDD18D" w14:textId="77777777" w:rsidR="006D4AEC" w:rsidRPr="00A74D8F" w:rsidRDefault="006D4AEC" w:rsidP="006255E0">
      <w:pPr>
        <w:ind w:left="720" w:hanging="720"/>
        <w:jc w:val="both"/>
        <w:rPr>
          <w:sz w:val="26"/>
          <w:szCs w:val="26"/>
        </w:rPr>
      </w:pPr>
    </w:p>
    <w:p w14:paraId="4D5CE55D" w14:textId="77777777" w:rsidR="006D4AEC" w:rsidRPr="00A74D8F" w:rsidRDefault="006D4AEC" w:rsidP="006D4AEC">
      <w:pPr>
        <w:numPr>
          <w:ilvl w:val="0"/>
          <w:numId w:val="18"/>
        </w:numPr>
        <w:ind w:left="720" w:hanging="720"/>
        <w:jc w:val="both"/>
        <w:rPr>
          <w:sz w:val="26"/>
          <w:szCs w:val="26"/>
        </w:rPr>
      </w:pPr>
      <w:r w:rsidRPr="00A74D8F">
        <w:rPr>
          <w:sz w:val="26"/>
          <w:szCs w:val="26"/>
        </w:rPr>
        <w:t xml:space="preserve">Điều chỉnh tại thời điểm ngày 31/12 hàng năm: Tiền Thuê sẽ </w:t>
      </w:r>
      <w:r w:rsidRPr="00A74D8F">
        <w:rPr>
          <w:rFonts w:hint="eastAsia"/>
          <w:sz w:val="26"/>
          <w:szCs w:val="26"/>
        </w:rPr>
        <w:t>đư</w:t>
      </w:r>
      <w:r w:rsidRPr="00A74D8F">
        <w:rPr>
          <w:sz w:val="26"/>
          <w:szCs w:val="26"/>
        </w:rPr>
        <w:t xml:space="preserve">ợc Bên Cho Thuê </w:t>
      </w:r>
      <w:r w:rsidRPr="00A74D8F">
        <w:rPr>
          <w:rFonts w:hint="eastAsia"/>
          <w:sz w:val="26"/>
          <w:szCs w:val="26"/>
        </w:rPr>
        <w:t>đ</w:t>
      </w:r>
      <w:r w:rsidRPr="00A74D8F">
        <w:rPr>
          <w:sz w:val="26"/>
          <w:szCs w:val="26"/>
        </w:rPr>
        <w:t>iều chỉnh tại thời điểm ngày 31/12 hàng năm do sự biến động của tỷ</w:t>
      </w:r>
      <w:r w:rsidR="005041A0" w:rsidRPr="00A74D8F">
        <w:rPr>
          <w:sz w:val="26"/>
          <w:szCs w:val="26"/>
        </w:rPr>
        <w:t xml:space="preserve"> </w:t>
      </w:r>
      <w:r w:rsidRPr="00A74D8F">
        <w:rPr>
          <w:sz w:val="26"/>
          <w:szCs w:val="26"/>
        </w:rPr>
        <w:t>giá.</w:t>
      </w:r>
    </w:p>
    <w:p w14:paraId="7FD80423" w14:textId="77777777" w:rsidR="006D4AEC" w:rsidRPr="00A74D8F" w:rsidRDefault="006D4AEC" w:rsidP="006D4AEC">
      <w:pPr>
        <w:jc w:val="both"/>
        <w:rPr>
          <w:sz w:val="26"/>
          <w:szCs w:val="26"/>
        </w:rPr>
      </w:pPr>
    </w:p>
    <w:p w14:paraId="1D23AD60" w14:textId="77777777" w:rsidR="006D4AEC" w:rsidRPr="00A74D8F" w:rsidRDefault="006D4AEC" w:rsidP="006D4AEC">
      <w:pPr>
        <w:ind w:left="720"/>
        <w:jc w:val="both"/>
        <w:rPr>
          <w:sz w:val="26"/>
          <w:szCs w:val="26"/>
        </w:rPr>
      </w:pPr>
      <w:r w:rsidRPr="00A74D8F">
        <w:rPr>
          <w:sz w:val="26"/>
          <w:szCs w:val="26"/>
        </w:rPr>
        <w:t xml:space="preserve">Tại trước mỗi đợt điều chỉnh Tiền Thuê, Bên Cho Thuê sẽ gửi Thông báo Tiền Thuê và Phí Dịch vụ (bao gồm cả mức </w:t>
      </w:r>
      <w:r w:rsidRPr="00A74D8F">
        <w:rPr>
          <w:rFonts w:hint="eastAsia"/>
          <w:sz w:val="26"/>
          <w:szCs w:val="26"/>
        </w:rPr>
        <w:t>đ</w:t>
      </w:r>
      <w:r w:rsidRPr="00A74D8F">
        <w:rPr>
          <w:sz w:val="26"/>
          <w:szCs w:val="26"/>
        </w:rPr>
        <w:t>iều chỉnh t</w:t>
      </w:r>
      <w:r w:rsidRPr="00A74D8F">
        <w:rPr>
          <w:rFonts w:hint="eastAsia"/>
          <w:sz w:val="26"/>
          <w:szCs w:val="26"/>
        </w:rPr>
        <w:t>ă</w:t>
      </w:r>
      <w:r w:rsidRPr="00A74D8F">
        <w:rPr>
          <w:sz w:val="26"/>
          <w:szCs w:val="26"/>
        </w:rPr>
        <w:t>ng/giảm (nếu có)) sẽ được áp dụng cho năm kế tiếp đến Bên Thuê. Thông báo Tiền Thuê và Phí Dịch vụ do Bên Cho Thuê phát hành là cơ sở pháp lý để ràng buộc trách nhiệm của Các Bên và để Bên Thuê thực hiện việc thanh toán Tiền Thuê hàng tháng cho năm đó, mà không cần ký Phụ lục Hợp đồng.</w:t>
      </w:r>
    </w:p>
    <w:p w14:paraId="7CBEFCAF" w14:textId="77777777" w:rsidR="006255E0" w:rsidRPr="00A74D8F" w:rsidRDefault="006255E0" w:rsidP="00785BD2">
      <w:pPr>
        <w:jc w:val="both"/>
        <w:rPr>
          <w:sz w:val="26"/>
          <w:szCs w:val="26"/>
        </w:rPr>
      </w:pPr>
    </w:p>
    <w:p w14:paraId="45F0CA59" w14:textId="77777777" w:rsidR="006255E0" w:rsidRPr="00A74D8F" w:rsidRDefault="00464293" w:rsidP="006D4AEC">
      <w:pPr>
        <w:numPr>
          <w:ilvl w:val="0"/>
          <w:numId w:val="18"/>
        </w:numPr>
        <w:ind w:left="720" w:hanging="720"/>
        <w:jc w:val="both"/>
        <w:rPr>
          <w:sz w:val="26"/>
          <w:szCs w:val="26"/>
        </w:rPr>
      </w:pPr>
      <w:r w:rsidRPr="00A74D8F">
        <w:rPr>
          <w:sz w:val="26"/>
          <w:szCs w:val="26"/>
        </w:rPr>
        <w:t xml:space="preserve">Tăng Tiền Thuê theo định kỳ: </w:t>
      </w:r>
      <w:commentRangeStart w:id="12"/>
      <w:r w:rsidRPr="00A74D8F">
        <w:rPr>
          <w:sz w:val="26"/>
          <w:szCs w:val="26"/>
        </w:rPr>
        <w:t>S</w:t>
      </w:r>
      <w:r w:rsidR="007423BC" w:rsidRPr="00A74D8F">
        <w:rPr>
          <w:sz w:val="26"/>
          <w:szCs w:val="26"/>
        </w:rPr>
        <w:t xml:space="preserve">au </w:t>
      </w:r>
      <w:sdt>
        <w:sdtPr>
          <w:rPr>
            <w:color w:val="FF0000"/>
            <w:sz w:val="26"/>
            <w:szCs w:val="26"/>
            <w:lang w:val="vi-VN"/>
          </w:rPr>
          <w:tag w:val="AmountYear"/>
          <w:id w:val="218722401"/>
          <w:lock w:val="sdtLocked"/>
          <w:placeholder>
            <w:docPart w:val="CBDB7089ABAA436FA291498BFCFA4AC6"/>
          </w:placeholder>
          <w15:appearance w15:val="hidden"/>
          <w:text/>
        </w:sdtPr>
        <w:sdtEndPr/>
        <w:sdtContent>
          <w:r w:rsidR="00023602">
            <w:rPr>
              <w:color w:val="FF0000"/>
              <w:sz w:val="26"/>
              <w:szCs w:val="26"/>
              <w:lang w:val="vi-VN"/>
            </w:rPr>
            <w:t>1</w:t>
          </w:r>
        </w:sdtContent>
      </w:sdt>
      <w:r w:rsidR="006255E0" w:rsidRPr="00A74D8F">
        <w:rPr>
          <w:sz w:val="26"/>
          <w:szCs w:val="26"/>
        </w:rPr>
        <w:t xml:space="preserve"> năm tính từ Ngày</w:t>
      </w:r>
      <w:r w:rsidR="00BF04CF" w:rsidRPr="00A74D8F">
        <w:rPr>
          <w:sz w:val="26"/>
          <w:szCs w:val="26"/>
        </w:rPr>
        <w:t xml:space="preserve"> </w:t>
      </w:r>
      <w:sdt>
        <w:sdtPr>
          <w:rPr>
            <w:b/>
            <w:color w:val="FF0000"/>
            <w:sz w:val="26"/>
            <w:szCs w:val="26"/>
          </w:rPr>
          <w:tag w:val="TimeBegin"/>
          <w:id w:val="298807141"/>
          <w:lock w:val="sdtLocked"/>
          <w:placeholder>
            <w:docPart w:val="7999A2BD47264352B8805329752CBC3E"/>
          </w:placeholder>
          <w15:appearance w15:val="hidden"/>
          <w:text/>
        </w:sdtPr>
        <w:sdtEndPr/>
        <w:sdtContent>
          <w:r w:rsidR="00023602">
            <w:rPr>
              <w:b/>
              <w:color w:val="FF0000"/>
              <w:sz w:val="26"/>
              <w:szCs w:val="26"/>
            </w:rPr>
            <w:t>18/04/2019</w:t>
          </w:r>
        </w:sdtContent>
      </w:sdt>
      <w:r w:rsidR="006255E0" w:rsidRPr="00A74D8F">
        <w:rPr>
          <w:sz w:val="26"/>
          <w:szCs w:val="26"/>
        </w:rPr>
        <w:t xml:space="preserve"> </w:t>
      </w:r>
      <w:commentRangeEnd w:id="12"/>
      <w:r w:rsidR="00D81E5A" w:rsidRPr="00A74D8F">
        <w:rPr>
          <w:sz w:val="26"/>
          <w:szCs w:val="26"/>
        </w:rPr>
        <w:commentReference w:id="12"/>
      </w:r>
      <w:r w:rsidR="006255E0" w:rsidRPr="00A74D8F">
        <w:rPr>
          <w:sz w:val="26"/>
          <w:szCs w:val="26"/>
        </w:rPr>
        <w:t xml:space="preserve">, Bên Cho Thuê sẽ xem xét và điều chỉnh tăng </w:t>
      </w:r>
      <w:commentRangeStart w:id="13"/>
      <w:r w:rsidR="006255E0" w:rsidRPr="00A74D8F">
        <w:rPr>
          <w:sz w:val="26"/>
          <w:szCs w:val="26"/>
        </w:rPr>
        <w:t xml:space="preserve">Tiền Thuê theo mức tăng thực tế của các chi phí và thị trường nhưng sẽ không vượt quá </w:t>
      </w:r>
      <w:r w:rsidR="006354B8" w:rsidRPr="00A74D8F">
        <w:rPr>
          <w:sz w:val="26"/>
          <w:szCs w:val="26"/>
        </w:rPr>
        <w:t>15</w:t>
      </w:r>
      <w:r w:rsidR="00507BE5" w:rsidRPr="00A74D8F">
        <w:rPr>
          <w:sz w:val="26"/>
          <w:szCs w:val="26"/>
        </w:rPr>
        <w:t xml:space="preserve">% </w:t>
      </w:r>
      <w:commentRangeEnd w:id="13"/>
      <w:r w:rsidR="00D81E5A" w:rsidRPr="00A74D8F">
        <w:rPr>
          <w:sz w:val="26"/>
          <w:szCs w:val="26"/>
        </w:rPr>
        <w:commentReference w:id="13"/>
      </w:r>
      <w:r w:rsidR="00507BE5" w:rsidRPr="00A74D8F">
        <w:rPr>
          <w:sz w:val="26"/>
          <w:szCs w:val="26"/>
        </w:rPr>
        <w:t>(mười</w:t>
      </w:r>
      <w:r w:rsidR="006354B8" w:rsidRPr="00A74D8F">
        <w:rPr>
          <w:sz w:val="26"/>
          <w:szCs w:val="26"/>
        </w:rPr>
        <w:t xml:space="preserve"> lăm </w:t>
      </w:r>
      <w:r w:rsidR="005806DD" w:rsidRPr="00A74D8F">
        <w:rPr>
          <w:sz w:val="26"/>
          <w:szCs w:val="26"/>
        </w:rPr>
        <w:t>phần trăm)</w:t>
      </w:r>
      <w:r w:rsidR="006255E0" w:rsidRPr="00A74D8F">
        <w:rPr>
          <w:sz w:val="26"/>
          <w:szCs w:val="26"/>
        </w:rPr>
        <w:t xml:space="preserve"> so với Tiền Thuê của tháng liền kề trước đó. </w:t>
      </w:r>
    </w:p>
    <w:p w14:paraId="418F8D13" w14:textId="77777777" w:rsidR="006255E0" w:rsidRPr="00A74D8F" w:rsidRDefault="006255E0" w:rsidP="006255E0">
      <w:pPr>
        <w:ind w:left="720"/>
        <w:jc w:val="both"/>
        <w:rPr>
          <w:sz w:val="26"/>
          <w:szCs w:val="26"/>
        </w:rPr>
      </w:pPr>
    </w:p>
    <w:p w14:paraId="3B23FC73" w14:textId="77777777" w:rsidR="006255E0" w:rsidRPr="00A74D8F" w:rsidRDefault="006255E0" w:rsidP="006255E0">
      <w:pPr>
        <w:ind w:left="720"/>
        <w:jc w:val="both"/>
        <w:rPr>
          <w:sz w:val="26"/>
          <w:szCs w:val="26"/>
        </w:rPr>
      </w:pPr>
      <w:r w:rsidRPr="00A74D8F">
        <w:rPr>
          <w:sz w:val="26"/>
          <w:szCs w:val="26"/>
        </w:rPr>
        <w:t>Đối với việc điều chỉnh Tiề</w:t>
      </w:r>
      <w:r w:rsidR="00785BD2" w:rsidRPr="00A74D8F">
        <w:rPr>
          <w:sz w:val="26"/>
          <w:szCs w:val="26"/>
        </w:rPr>
        <w:t xml:space="preserve">n thuê theo quy định tại </w:t>
      </w:r>
      <w:r w:rsidR="00B31D5A" w:rsidRPr="00A74D8F">
        <w:rPr>
          <w:sz w:val="26"/>
          <w:szCs w:val="26"/>
        </w:rPr>
        <w:t>Mục 1.2</w:t>
      </w:r>
      <w:r w:rsidRPr="00A74D8F">
        <w:rPr>
          <w:sz w:val="26"/>
          <w:szCs w:val="26"/>
        </w:rPr>
        <w:t xml:space="preserve"> này, các bên sẽ ký Phụ lục Hợp đồng để ghi nhận Tiền Thuê sau khi điều chỉnh. </w:t>
      </w:r>
    </w:p>
    <w:p w14:paraId="6E98ACDA" w14:textId="77777777" w:rsidR="006255E0" w:rsidRPr="00A74D8F" w:rsidRDefault="006255E0" w:rsidP="006255E0">
      <w:pPr>
        <w:jc w:val="both"/>
        <w:rPr>
          <w:sz w:val="26"/>
          <w:szCs w:val="26"/>
        </w:rPr>
      </w:pPr>
    </w:p>
    <w:p w14:paraId="722C28AB" w14:textId="77777777" w:rsidR="006255E0" w:rsidRPr="00A74D8F" w:rsidRDefault="006255E0" w:rsidP="006255E0">
      <w:pPr>
        <w:jc w:val="both"/>
        <w:rPr>
          <w:sz w:val="26"/>
          <w:szCs w:val="26"/>
        </w:rPr>
      </w:pPr>
      <w:r w:rsidRPr="00A74D8F">
        <w:rPr>
          <w:sz w:val="26"/>
          <w:szCs w:val="26"/>
        </w:rPr>
        <w:t xml:space="preserve">2. </w:t>
      </w:r>
      <w:r w:rsidRPr="00A74D8F">
        <w:rPr>
          <w:sz w:val="26"/>
          <w:szCs w:val="26"/>
        </w:rPr>
        <w:tab/>
      </w:r>
      <w:r w:rsidRPr="00A74D8F">
        <w:rPr>
          <w:sz w:val="26"/>
          <w:szCs w:val="26"/>
          <w:u w:val="single"/>
        </w:rPr>
        <w:t>Điều Chỉnh Phí Dịch vụ</w:t>
      </w:r>
    </w:p>
    <w:p w14:paraId="23212388" w14:textId="77777777" w:rsidR="006255E0" w:rsidRPr="00A74D8F" w:rsidRDefault="006255E0" w:rsidP="006255E0">
      <w:pPr>
        <w:jc w:val="both"/>
        <w:rPr>
          <w:sz w:val="26"/>
          <w:szCs w:val="26"/>
        </w:rPr>
      </w:pPr>
    </w:p>
    <w:p w14:paraId="495CD22D" w14:textId="77777777" w:rsidR="006255E0" w:rsidRPr="00A74D8F" w:rsidRDefault="006255E0" w:rsidP="006255E0">
      <w:pPr>
        <w:ind w:left="720"/>
        <w:jc w:val="both"/>
        <w:rPr>
          <w:sz w:val="26"/>
          <w:szCs w:val="26"/>
        </w:rPr>
      </w:pPr>
      <w:r w:rsidRPr="00A74D8F">
        <w:rPr>
          <w:sz w:val="26"/>
          <w:szCs w:val="26"/>
        </w:rPr>
        <w:t>Các Bên theo đây đồng ý rằng Phí Dịch vụ sẽ được Bên Cho Thuê điều chỉnh theo các phương thức sau:</w:t>
      </w:r>
    </w:p>
    <w:p w14:paraId="08F7E3EA" w14:textId="77777777" w:rsidR="00170FF3" w:rsidRPr="00A74D8F" w:rsidRDefault="00170FF3" w:rsidP="006255E0">
      <w:pPr>
        <w:ind w:left="720"/>
        <w:jc w:val="both"/>
        <w:rPr>
          <w:sz w:val="26"/>
          <w:szCs w:val="26"/>
        </w:rPr>
      </w:pPr>
    </w:p>
    <w:p w14:paraId="28EF3A23" w14:textId="77777777" w:rsidR="00170FF3" w:rsidRPr="00A74D8F" w:rsidRDefault="00170FF3" w:rsidP="00170FF3">
      <w:pPr>
        <w:numPr>
          <w:ilvl w:val="0"/>
          <w:numId w:val="19"/>
        </w:numPr>
        <w:ind w:left="720" w:hanging="720"/>
        <w:jc w:val="both"/>
        <w:rPr>
          <w:sz w:val="26"/>
          <w:szCs w:val="26"/>
        </w:rPr>
      </w:pPr>
      <w:r w:rsidRPr="00A74D8F">
        <w:rPr>
          <w:sz w:val="26"/>
          <w:szCs w:val="26"/>
        </w:rPr>
        <w:t xml:space="preserve">Điều chỉnh tại thời điểm ngày 31/12 hàng năm: Phí Dịch vụ sẽ </w:t>
      </w:r>
      <w:r w:rsidRPr="00A74D8F">
        <w:rPr>
          <w:rFonts w:hint="eastAsia"/>
          <w:sz w:val="26"/>
          <w:szCs w:val="26"/>
        </w:rPr>
        <w:t>đư</w:t>
      </w:r>
      <w:r w:rsidRPr="00A74D8F">
        <w:rPr>
          <w:sz w:val="26"/>
          <w:szCs w:val="26"/>
        </w:rPr>
        <w:t xml:space="preserve">ợc Bên Cho Thuê </w:t>
      </w:r>
      <w:r w:rsidRPr="00A74D8F">
        <w:rPr>
          <w:rFonts w:hint="eastAsia"/>
          <w:sz w:val="26"/>
          <w:szCs w:val="26"/>
        </w:rPr>
        <w:t>đ</w:t>
      </w:r>
      <w:r w:rsidRPr="00A74D8F">
        <w:rPr>
          <w:sz w:val="26"/>
          <w:szCs w:val="26"/>
        </w:rPr>
        <w:t>iều chỉnh tại thời điểm ngày 31/12 hàng năm do sự biến động của tỷ giá.</w:t>
      </w:r>
    </w:p>
    <w:p w14:paraId="7C96180B" w14:textId="77777777" w:rsidR="006255E0" w:rsidRPr="00A74D8F" w:rsidRDefault="006255E0" w:rsidP="00785BD2">
      <w:pPr>
        <w:jc w:val="both"/>
        <w:rPr>
          <w:sz w:val="26"/>
          <w:szCs w:val="26"/>
        </w:rPr>
      </w:pPr>
    </w:p>
    <w:p w14:paraId="25255B34" w14:textId="77777777" w:rsidR="00353476" w:rsidRPr="00A74D8F" w:rsidRDefault="00353476" w:rsidP="00353476">
      <w:pPr>
        <w:ind w:left="720"/>
        <w:jc w:val="both"/>
        <w:rPr>
          <w:sz w:val="26"/>
          <w:szCs w:val="26"/>
        </w:rPr>
      </w:pPr>
      <w:r w:rsidRPr="00A74D8F">
        <w:rPr>
          <w:sz w:val="26"/>
          <w:szCs w:val="26"/>
        </w:rPr>
        <w:t xml:space="preserve">Tại trước mỗi đợt điều chỉnh Phí Dịch vụ, Bên Cho Thuê sẽ gửi Thông báo Tiền Thuê và Phí Dịch vụ (bao gồm cả mức </w:t>
      </w:r>
      <w:r w:rsidRPr="00A74D8F">
        <w:rPr>
          <w:rFonts w:hint="eastAsia"/>
          <w:sz w:val="26"/>
          <w:szCs w:val="26"/>
        </w:rPr>
        <w:t>đ</w:t>
      </w:r>
      <w:r w:rsidRPr="00A74D8F">
        <w:rPr>
          <w:sz w:val="26"/>
          <w:szCs w:val="26"/>
        </w:rPr>
        <w:t>iều chỉnh t</w:t>
      </w:r>
      <w:r w:rsidRPr="00A74D8F">
        <w:rPr>
          <w:rFonts w:hint="eastAsia"/>
          <w:sz w:val="26"/>
          <w:szCs w:val="26"/>
        </w:rPr>
        <w:t>ă</w:t>
      </w:r>
      <w:r w:rsidRPr="00A74D8F">
        <w:rPr>
          <w:sz w:val="26"/>
          <w:szCs w:val="26"/>
        </w:rPr>
        <w:t xml:space="preserve">ng/giảm (nếu có)) sẽ được áp dụng cho năm kế tiếp đến Bên Thuê. Thông báo Tiền Thuê và Phí Dịch vụ do Bên Cho Thuê phát hành là cơ sở pháp lý để ràng buộc trách nhiệm của Các Bên và để Bên Thuê thực hiện việc thanh toán Tiền Thuê hàng tháng cho năm đó, mà không cần ký Phụ lục Hợp đồng. </w:t>
      </w:r>
    </w:p>
    <w:p w14:paraId="2528A173" w14:textId="77777777" w:rsidR="00353476" w:rsidRPr="00A74D8F" w:rsidRDefault="00353476" w:rsidP="00785BD2">
      <w:pPr>
        <w:jc w:val="both"/>
        <w:rPr>
          <w:sz w:val="26"/>
          <w:szCs w:val="26"/>
        </w:rPr>
      </w:pPr>
    </w:p>
    <w:p w14:paraId="22C67E2A" w14:textId="77777777" w:rsidR="006255E0" w:rsidRPr="00A74D8F" w:rsidRDefault="006255E0" w:rsidP="00353476">
      <w:pPr>
        <w:numPr>
          <w:ilvl w:val="0"/>
          <w:numId w:val="19"/>
        </w:numPr>
        <w:ind w:left="720" w:hanging="720"/>
        <w:jc w:val="both"/>
        <w:rPr>
          <w:sz w:val="26"/>
          <w:szCs w:val="26"/>
        </w:rPr>
      </w:pPr>
      <w:r w:rsidRPr="00A74D8F">
        <w:rPr>
          <w:sz w:val="26"/>
          <w:szCs w:val="26"/>
        </w:rPr>
        <w:t xml:space="preserve">Tăng Phí </w:t>
      </w:r>
      <w:r w:rsidR="005F725E" w:rsidRPr="00A74D8F">
        <w:rPr>
          <w:sz w:val="26"/>
          <w:szCs w:val="26"/>
        </w:rPr>
        <w:t>Dịch vụ theo định kỳ</w:t>
      </w:r>
      <w:r w:rsidR="008C3DDD" w:rsidRPr="00A74D8F">
        <w:rPr>
          <w:sz w:val="26"/>
          <w:szCs w:val="26"/>
        </w:rPr>
        <w:t xml:space="preserve">: Sau </w:t>
      </w:r>
      <w:sdt>
        <w:sdtPr>
          <w:rPr>
            <w:color w:val="FF0000"/>
            <w:sz w:val="26"/>
            <w:szCs w:val="26"/>
            <w:lang w:val="vi-VN"/>
          </w:rPr>
          <w:tag w:val="ServiceAmountYear"/>
          <w:id w:val="-1283806384"/>
          <w:lock w:val="sdtLocked"/>
          <w:placeholder>
            <w:docPart w:val="9ED4943EE11943EDB129C1EA0F4D16D6"/>
          </w:placeholder>
          <w15:appearance w15:val="hidden"/>
          <w:text/>
        </w:sdtPr>
        <w:sdtEndPr/>
        <w:sdtContent>
          <w:r w:rsidR="00023602">
            <w:rPr>
              <w:color w:val="FF0000"/>
              <w:sz w:val="26"/>
              <w:szCs w:val="26"/>
            </w:rPr>
            <w:t>1</w:t>
          </w:r>
        </w:sdtContent>
      </w:sdt>
      <w:r w:rsidR="008C3DDD" w:rsidRPr="00A74D8F">
        <w:rPr>
          <w:sz w:val="26"/>
          <w:szCs w:val="26"/>
        </w:rPr>
        <w:t xml:space="preserve"> năm tính từ Ngày</w:t>
      </w:r>
      <w:r w:rsidR="00D72D5C" w:rsidRPr="00A74D8F">
        <w:rPr>
          <w:sz w:val="26"/>
          <w:szCs w:val="26"/>
        </w:rPr>
        <w:t xml:space="preserve"> </w:t>
      </w:r>
      <w:sdt>
        <w:sdtPr>
          <w:rPr>
            <w:b/>
            <w:color w:val="FF0000"/>
            <w:sz w:val="26"/>
            <w:szCs w:val="26"/>
          </w:rPr>
          <w:tag w:val="ServiceTimeBegin"/>
          <w:id w:val="-910239715"/>
          <w:lock w:val="sdtLocked"/>
          <w:placeholder>
            <w:docPart w:val="7C88D55A81E84AFDB862E0CE85602B3D"/>
          </w:placeholder>
          <w15:appearance w15:val="hidden"/>
          <w:text/>
        </w:sdtPr>
        <w:sdtEndPr/>
        <w:sdtContent>
          <w:r w:rsidR="00023602">
            <w:rPr>
              <w:b/>
              <w:color w:val="FF0000"/>
              <w:sz w:val="26"/>
              <w:szCs w:val="26"/>
            </w:rPr>
            <w:t>20/04/2019</w:t>
          </w:r>
        </w:sdtContent>
      </w:sdt>
      <w:r w:rsidRPr="00A74D8F">
        <w:rPr>
          <w:sz w:val="26"/>
          <w:szCs w:val="26"/>
        </w:rPr>
        <w:t xml:space="preserve">, Bên Cho Thuê sẽ xem xét và điều chỉnh tăng </w:t>
      </w:r>
      <w:commentRangeStart w:id="14"/>
      <w:r w:rsidRPr="00A74D8F">
        <w:rPr>
          <w:sz w:val="26"/>
          <w:szCs w:val="26"/>
        </w:rPr>
        <w:t xml:space="preserve">Phí Dịch vụ theo mức tăng thực tế của các chi phí và thị trường nhưng sẽ không vượt quá </w:t>
      </w:r>
      <w:r w:rsidR="00291472" w:rsidRPr="00A74D8F">
        <w:rPr>
          <w:sz w:val="26"/>
          <w:szCs w:val="26"/>
        </w:rPr>
        <w:t>15</w:t>
      </w:r>
      <w:r w:rsidR="00507BE5" w:rsidRPr="00A74D8F">
        <w:rPr>
          <w:sz w:val="26"/>
          <w:szCs w:val="26"/>
        </w:rPr>
        <w:t xml:space="preserve">% </w:t>
      </w:r>
      <w:commentRangeEnd w:id="14"/>
      <w:r w:rsidR="00F016A9" w:rsidRPr="00A74D8F">
        <w:rPr>
          <w:sz w:val="26"/>
          <w:szCs w:val="26"/>
        </w:rPr>
        <w:commentReference w:id="14"/>
      </w:r>
      <w:r w:rsidR="00507BE5" w:rsidRPr="00A74D8F">
        <w:rPr>
          <w:sz w:val="26"/>
          <w:szCs w:val="26"/>
        </w:rPr>
        <w:t xml:space="preserve">(mười </w:t>
      </w:r>
      <w:r w:rsidR="00291472" w:rsidRPr="00A74D8F">
        <w:rPr>
          <w:sz w:val="26"/>
          <w:szCs w:val="26"/>
        </w:rPr>
        <w:t xml:space="preserve">lăm </w:t>
      </w:r>
      <w:r w:rsidR="005806DD" w:rsidRPr="00A74D8F">
        <w:rPr>
          <w:sz w:val="26"/>
          <w:szCs w:val="26"/>
        </w:rPr>
        <w:t>phần trăm)</w:t>
      </w:r>
      <w:r w:rsidRPr="00A74D8F">
        <w:rPr>
          <w:sz w:val="26"/>
          <w:szCs w:val="26"/>
        </w:rPr>
        <w:t xml:space="preserve"> so với Phí Dịch vụ của tháng liền kế trước đó. </w:t>
      </w:r>
    </w:p>
    <w:p w14:paraId="33E2CC61" w14:textId="77777777" w:rsidR="006255E0" w:rsidRPr="00A74D8F" w:rsidRDefault="006255E0" w:rsidP="006255E0">
      <w:pPr>
        <w:ind w:left="720"/>
        <w:jc w:val="both"/>
        <w:rPr>
          <w:sz w:val="26"/>
          <w:szCs w:val="26"/>
        </w:rPr>
      </w:pPr>
    </w:p>
    <w:p w14:paraId="1EC764C8" w14:textId="77777777" w:rsidR="006255E0" w:rsidRPr="00A74D8F" w:rsidRDefault="006255E0" w:rsidP="006255E0">
      <w:pPr>
        <w:ind w:left="720"/>
        <w:jc w:val="both"/>
        <w:rPr>
          <w:sz w:val="26"/>
          <w:szCs w:val="26"/>
        </w:rPr>
      </w:pPr>
      <w:r w:rsidRPr="00A74D8F">
        <w:rPr>
          <w:sz w:val="26"/>
          <w:szCs w:val="26"/>
        </w:rPr>
        <w:t>Đối với việc điều chỉnh Phí Dịch vụ</w:t>
      </w:r>
      <w:r w:rsidR="006E094C" w:rsidRPr="00A74D8F">
        <w:rPr>
          <w:sz w:val="26"/>
          <w:szCs w:val="26"/>
        </w:rPr>
        <w:t xml:space="preserve"> theo quy định tại Mụ</w:t>
      </w:r>
      <w:r w:rsidR="00D11AB8" w:rsidRPr="00A74D8F">
        <w:rPr>
          <w:sz w:val="26"/>
          <w:szCs w:val="26"/>
        </w:rPr>
        <w:t>c 2.2</w:t>
      </w:r>
      <w:r w:rsidR="008E359A" w:rsidRPr="00A74D8F">
        <w:rPr>
          <w:sz w:val="26"/>
          <w:szCs w:val="26"/>
        </w:rPr>
        <w:t xml:space="preserve"> khoản 2 Phầ</w:t>
      </w:r>
      <w:r w:rsidR="00492378" w:rsidRPr="00A74D8F">
        <w:rPr>
          <w:sz w:val="26"/>
          <w:szCs w:val="26"/>
        </w:rPr>
        <w:t>n VII</w:t>
      </w:r>
      <w:r w:rsidRPr="00A74D8F">
        <w:rPr>
          <w:sz w:val="26"/>
          <w:szCs w:val="26"/>
        </w:rPr>
        <w:t xml:space="preserve"> này, các bên sẽ ký Phụ lục Hợp đồng để ghi nhận </w:t>
      </w:r>
      <w:r w:rsidRPr="00A74D8F">
        <w:rPr>
          <w:sz w:val="26"/>
          <w:szCs w:val="26"/>
          <w:u w:val="single"/>
        </w:rPr>
        <w:t>Phí Dịch vụ</w:t>
      </w:r>
      <w:r w:rsidRPr="00A74D8F">
        <w:rPr>
          <w:sz w:val="26"/>
          <w:szCs w:val="26"/>
        </w:rPr>
        <w:t xml:space="preserve"> sau khi điều chỉnh.</w:t>
      </w:r>
    </w:p>
    <w:p w14:paraId="62720154" w14:textId="77777777" w:rsidR="006255E0" w:rsidRPr="00A74D8F" w:rsidRDefault="006255E0" w:rsidP="006255E0">
      <w:pPr>
        <w:jc w:val="both"/>
        <w:rPr>
          <w:sz w:val="26"/>
          <w:szCs w:val="26"/>
        </w:rPr>
      </w:pPr>
    </w:p>
    <w:p w14:paraId="4AA9E7F4" w14:textId="77777777" w:rsidR="006255E0" w:rsidRPr="00A74D8F" w:rsidRDefault="006255E0" w:rsidP="00B31D5A">
      <w:pPr>
        <w:numPr>
          <w:ilvl w:val="0"/>
          <w:numId w:val="19"/>
        </w:numPr>
        <w:ind w:left="720" w:hanging="720"/>
        <w:jc w:val="both"/>
        <w:rPr>
          <w:sz w:val="26"/>
          <w:szCs w:val="26"/>
        </w:rPr>
      </w:pPr>
      <w:r w:rsidRPr="00A74D8F">
        <w:rPr>
          <w:sz w:val="26"/>
          <w:szCs w:val="26"/>
        </w:rPr>
        <w:t>Tăng Phí Dịch vụ đột xuất: ngoài việc điều chỉnh Phí Dịch vụ</w:t>
      </w:r>
      <w:r w:rsidR="00B31D5A" w:rsidRPr="00A74D8F">
        <w:rPr>
          <w:sz w:val="26"/>
          <w:szCs w:val="26"/>
        </w:rPr>
        <w:t xml:space="preserve"> theo các quy </w:t>
      </w:r>
      <w:r w:rsidRPr="00A74D8F">
        <w:rPr>
          <w:sz w:val="26"/>
          <w:szCs w:val="26"/>
        </w:rPr>
        <w:t>định trên, Bên Cho Thuê bảo lưu quyền tăng Ph</w:t>
      </w:r>
      <w:r w:rsidR="00CB3C8E" w:rsidRPr="00A74D8F">
        <w:rPr>
          <w:sz w:val="26"/>
          <w:szCs w:val="26"/>
        </w:rPr>
        <w:t xml:space="preserve">í Dịch vụ vào bất kỳ thời điểm </w:t>
      </w:r>
      <w:r w:rsidRPr="00A74D8F">
        <w:rPr>
          <w:sz w:val="26"/>
          <w:szCs w:val="26"/>
        </w:rPr>
        <w:t xml:space="preserve">nào để bù đắp cho bất kỳ việc tăng phí tiện ích nào đột xuất </w:t>
      </w:r>
      <w:r w:rsidR="008E359A" w:rsidRPr="00A74D8F">
        <w:rPr>
          <w:sz w:val="26"/>
          <w:szCs w:val="26"/>
        </w:rPr>
        <w:t xml:space="preserve">bởi các cơ quan có </w:t>
      </w:r>
      <w:r w:rsidRPr="00A74D8F">
        <w:rPr>
          <w:sz w:val="26"/>
          <w:szCs w:val="26"/>
        </w:rPr>
        <w:t xml:space="preserve">thẩm </w:t>
      </w:r>
      <w:r w:rsidR="001D7BE1" w:rsidRPr="00A74D8F">
        <w:rPr>
          <w:sz w:val="26"/>
          <w:szCs w:val="26"/>
        </w:rPr>
        <w:t>quyền đối với phí tiền điện và t</w:t>
      </w:r>
      <w:r w:rsidRPr="00A74D8F">
        <w:rPr>
          <w:sz w:val="26"/>
          <w:szCs w:val="26"/>
        </w:rPr>
        <w:t xml:space="preserve">iền nước. </w:t>
      </w:r>
    </w:p>
    <w:p w14:paraId="73345FD1" w14:textId="77777777" w:rsidR="006255E0" w:rsidRPr="00A74D8F" w:rsidRDefault="006255E0" w:rsidP="006255E0">
      <w:pPr>
        <w:ind w:left="720"/>
        <w:jc w:val="both"/>
        <w:rPr>
          <w:sz w:val="26"/>
          <w:szCs w:val="26"/>
        </w:rPr>
      </w:pPr>
    </w:p>
    <w:p w14:paraId="3B4CCF82" w14:textId="77777777" w:rsidR="006255E0" w:rsidRPr="00A74D8F" w:rsidRDefault="006255E0" w:rsidP="006255E0">
      <w:pPr>
        <w:jc w:val="both"/>
        <w:rPr>
          <w:sz w:val="26"/>
          <w:szCs w:val="26"/>
        </w:rPr>
      </w:pPr>
      <w:r w:rsidRPr="00A74D8F">
        <w:rPr>
          <w:sz w:val="26"/>
          <w:szCs w:val="26"/>
        </w:rPr>
        <w:t>3.</w:t>
      </w:r>
      <w:r w:rsidRPr="00A74D8F">
        <w:rPr>
          <w:sz w:val="26"/>
          <w:szCs w:val="26"/>
        </w:rPr>
        <w:tab/>
      </w:r>
      <w:r w:rsidRPr="00A74D8F">
        <w:rPr>
          <w:sz w:val="26"/>
          <w:szCs w:val="26"/>
          <w:u w:val="single"/>
        </w:rPr>
        <w:t>Giờ cung cấp Máy lạnh Trung tâm</w:t>
      </w:r>
    </w:p>
    <w:p w14:paraId="0CC18E5D" w14:textId="77777777" w:rsidR="006255E0" w:rsidRPr="00A74D8F" w:rsidRDefault="006255E0" w:rsidP="006255E0">
      <w:pPr>
        <w:jc w:val="both"/>
        <w:rPr>
          <w:sz w:val="26"/>
          <w:szCs w:val="26"/>
        </w:rPr>
      </w:pPr>
    </w:p>
    <w:p w14:paraId="787F3AFB" w14:textId="77777777" w:rsidR="006255E0" w:rsidRPr="00A74D8F" w:rsidRDefault="006255E0" w:rsidP="006255E0">
      <w:pPr>
        <w:ind w:left="720"/>
        <w:jc w:val="both"/>
        <w:rPr>
          <w:sz w:val="26"/>
          <w:szCs w:val="26"/>
        </w:rPr>
      </w:pPr>
      <w:r w:rsidRPr="00A74D8F">
        <w:rPr>
          <w:sz w:val="26"/>
          <w:szCs w:val="26"/>
        </w:rPr>
        <w:t xml:space="preserve">Máy lạnh trung tâm sẽ được cung cấp từ 8:00 sáng đến 6:00 chiều (từ thứ Hai đến thứ Sáu) và từ 8:00 sáng đến 1:00 chiều (thứ Bảy). Máy lạnh Trung tâm sẽ không được cung cấp vào ngày Chủ nhật và các Ngày Nghỉ Lễ hoặc </w:t>
      </w:r>
      <w:r w:rsidR="008E359A" w:rsidRPr="00A74D8F">
        <w:rPr>
          <w:sz w:val="26"/>
          <w:szCs w:val="26"/>
        </w:rPr>
        <w:t>trừ tr</w:t>
      </w:r>
      <w:r w:rsidR="008E359A" w:rsidRPr="00A74D8F">
        <w:rPr>
          <w:rFonts w:hint="eastAsia"/>
          <w:sz w:val="26"/>
          <w:szCs w:val="26"/>
        </w:rPr>
        <w:t>ư</w:t>
      </w:r>
      <w:r w:rsidR="008E359A" w:rsidRPr="00A74D8F">
        <w:rPr>
          <w:sz w:val="26"/>
          <w:szCs w:val="26"/>
        </w:rPr>
        <w:t>ờng hợp</w:t>
      </w:r>
      <w:r w:rsidRPr="00A74D8F">
        <w:rPr>
          <w:sz w:val="26"/>
          <w:szCs w:val="26"/>
        </w:rPr>
        <w:t xml:space="preserve"> quy định khác. Trong trường hợp Bên Thuê có nhu cầu sử dụng máy lạnh trung tâm ngoài giờ, </w:t>
      </w:r>
      <w:r w:rsidR="002F245C" w:rsidRPr="00A74D8F">
        <w:rPr>
          <w:sz w:val="26"/>
          <w:szCs w:val="26"/>
        </w:rPr>
        <w:t xml:space="preserve">Bên Thuê phải liên hệ Bên Cho Thuê </w:t>
      </w:r>
      <w:r w:rsidR="002F245C" w:rsidRPr="00A74D8F">
        <w:rPr>
          <w:rFonts w:hint="eastAsia"/>
          <w:sz w:val="26"/>
          <w:szCs w:val="26"/>
        </w:rPr>
        <w:t>đ</w:t>
      </w:r>
      <w:r w:rsidR="002F245C" w:rsidRPr="00A74D8F">
        <w:rPr>
          <w:sz w:val="26"/>
          <w:szCs w:val="26"/>
        </w:rPr>
        <w:t xml:space="preserve">ể </w:t>
      </w:r>
      <w:r w:rsidR="002F245C" w:rsidRPr="00A74D8F">
        <w:rPr>
          <w:rFonts w:hint="eastAsia"/>
          <w:sz w:val="26"/>
          <w:szCs w:val="26"/>
        </w:rPr>
        <w:t>đư</w:t>
      </w:r>
      <w:r w:rsidR="002F245C" w:rsidRPr="00A74D8F">
        <w:rPr>
          <w:sz w:val="26"/>
          <w:szCs w:val="26"/>
        </w:rPr>
        <w:t>ợc h</w:t>
      </w:r>
      <w:r w:rsidR="002F245C" w:rsidRPr="00A74D8F">
        <w:rPr>
          <w:rFonts w:hint="eastAsia"/>
          <w:sz w:val="26"/>
          <w:szCs w:val="26"/>
        </w:rPr>
        <w:t>ư</w:t>
      </w:r>
      <w:r w:rsidR="002F245C" w:rsidRPr="00A74D8F">
        <w:rPr>
          <w:sz w:val="26"/>
          <w:szCs w:val="26"/>
        </w:rPr>
        <w:t xml:space="preserve">ớng dẫn </w:t>
      </w:r>
      <w:r w:rsidR="002F245C" w:rsidRPr="00A74D8F">
        <w:rPr>
          <w:rFonts w:hint="eastAsia"/>
          <w:sz w:val="26"/>
          <w:szCs w:val="26"/>
        </w:rPr>
        <w:t>đă</w:t>
      </w:r>
      <w:r w:rsidR="002F245C" w:rsidRPr="00A74D8F">
        <w:rPr>
          <w:sz w:val="26"/>
          <w:szCs w:val="26"/>
        </w:rPr>
        <w:t>ng ký sử dụng dịch vụ</w:t>
      </w:r>
      <w:r w:rsidRPr="00A74D8F">
        <w:rPr>
          <w:sz w:val="26"/>
          <w:szCs w:val="26"/>
        </w:rPr>
        <w:t xml:space="preserve">. </w:t>
      </w:r>
    </w:p>
    <w:p w14:paraId="4406AE0A" w14:textId="77777777" w:rsidR="006255E0" w:rsidRPr="00A74D8F" w:rsidRDefault="006255E0" w:rsidP="00A906C6">
      <w:pPr>
        <w:jc w:val="center"/>
        <w:rPr>
          <w:b/>
          <w:sz w:val="26"/>
          <w:szCs w:val="26"/>
          <w:u w:val="single"/>
        </w:rPr>
      </w:pPr>
      <w:r w:rsidRPr="00A74D8F">
        <w:rPr>
          <w:sz w:val="26"/>
          <w:szCs w:val="26"/>
        </w:rPr>
        <w:t>___________________________________</w:t>
      </w:r>
      <w:r w:rsidRPr="00A74D8F">
        <w:rPr>
          <w:sz w:val="26"/>
          <w:szCs w:val="26"/>
        </w:rPr>
        <w:br w:type="page"/>
      </w:r>
      <w:r w:rsidR="00BC2631" w:rsidRPr="00A74D8F">
        <w:rPr>
          <w:b/>
          <w:sz w:val="26"/>
          <w:szCs w:val="26"/>
          <w:u w:val="single"/>
        </w:rPr>
        <w:t xml:space="preserve">PHẦN </w:t>
      </w:r>
      <w:r w:rsidR="001722E0" w:rsidRPr="00A74D8F">
        <w:rPr>
          <w:b/>
          <w:sz w:val="26"/>
          <w:szCs w:val="26"/>
          <w:u w:val="single"/>
        </w:rPr>
        <w:t>VII</w:t>
      </w:r>
      <w:r w:rsidRPr="00A74D8F">
        <w:rPr>
          <w:b/>
          <w:sz w:val="26"/>
          <w:szCs w:val="26"/>
          <w:u w:val="single"/>
        </w:rPr>
        <w:t>I</w:t>
      </w:r>
    </w:p>
    <w:p w14:paraId="4F4F7D0A" w14:textId="77777777" w:rsidR="006255E0" w:rsidRPr="00A74D8F" w:rsidRDefault="006255E0" w:rsidP="006255E0">
      <w:pPr>
        <w:jc w:val="center"/>
        <w:rPr>
          <w:b/>
          <w:sz w:val="26"/>
          <w:szCs w:val="26"/>
        </w:rPr>
      </w:pPr>
    </w:p>
    <w:p w14:paraId="377CC672" w14:textId="77777777" w:rsidR="006255E0" w:rsidRPr="00A74D8F" w:rsidRDefault="006255E0" w:rsidP="006255E0">
      <w:pPr>
        <w:jc w:val="center"/>
        <w:rPr>
          <w:b/>
          <w:sz w:val="26"/>
          <w:szCs w:val="26"/>
        </w:rPr>
      </w:pPr>
      <w:r w:rsidRPr="00A74D8F">
        <w:rPr>
          <w:b/>
          <w:sz w:val="26"/>
          <w:szCs w:val="26"/>
        </w:rPr>
        <w:t>CÁC ĐIỀU KHOẢN KHÁC</w:t>
      </w:r>
    </w:p>
    <w:p w14:paraId="48D5C6C6" w14:textId="77777777" w:rsidR="006255E0" w:rsidRPr="00A74D8F" w:rsidRDefault="006255E0" w:rsidP="006255E0">
      <w:pPr>
        <w:jc w:val="both"/>
        <w:rPr>
          <w:sz w:val="26"/>
          <w:szCs w:val="26"/>
        </w:rPr>
      </w:pPr>
    </w:p>
    <w:p w14:paraId="4C377F15" w14:textId="77777777" w:rsidR="006255E0" w:rsidRPr="00A74D8F" w:rsidRDefault="00501B8B" w:rsidP="006255E0">
      <w:pPr>
        <w:jc w:val="both"/>
        <w:rPr>
          <w:sz w:val="26"/>
          <w:szCs w:val="26"/>
        </w:rPr>
      </w:pPr>
      <w:r w:rsidRPr="00A74D8F">
        <w:rPr>
          <w:sz w:val="26"/>
          <w:szCs w:val="26"/>
        </w:rPr>
        <w:t>Bên Cho Thuê và Bên T</w:t>
      </w:r>
      <w:r w:rsidR="00BC2631" w:rsidRPr="00A74D8F">
        <w:rPr>
          <w:sz w:val="26"/>
          <w:szCs w:val="26"/>
        </w:rPr>
        <w:t>huê</w:t>
      </w:r>
      <w:r w:rsidR="006255E0" w:rsidRPr="00A74D8F">
        <w:rPr>
          <w:sz w:val="26"/>
          <w:szCs w:val="26"/>
        </w:rPr>
        <w:t xml:space="preserve"> thoả thuận bổ sung như sau:</w:t>
      </w:r>
    </w:p>
    <w:p w14:paraId="08132AB7" w14:textId="77777777" w:rsidR="006255E0" w:rsidRPr="00A74D8F" w:rsidRDefault="006255E0" w:rsidP="006255E0">
      <w:pPr>
        <w:jc w:val="both"/>
        <w:rPr>
          <w:sz w:val="26"/>
          <w:szCs w:val="26"/>
        </w:rPr>
      </w:pPr>
    </w:p>
    <w:p w14:paraId="625A590A" w14:textId="77777777" w:rsidR="006255E0" w:rsidRPr="00A74D8F" w:rsidRDefault="006255E0" w:rsidP="006255E0">
      <w:pPr>
        <w:jc w:val="both"/>
        <w:rPr>
          <w:sz w:val="26"/>
          <w:szCs w:val="26"/>
        </w:rPr>
      </w:pPr>
      <w:r w:rsidRPr="00A74D8F">
        <w:rPr>
          <w:sz w:val="26"/>
          <w:szCs w:val="26"/>
        </w:rPr>
        <w:t>1.</w:t>
      </w:r>
      <w:r w:rsidRPr="00A74D8F">
        <w:rPr>
          <w:sz w:val="26"/>
          <w:szCs w:val="26"/>
        </w:rPr>
        <w:tab/>
      </w:r>
      <w:r w:rsidRPr="00A74D8F">
        <w:rPr>
          <w:sz w:val="26"/>
          <w:szCs w:val="26"/>
          <w:u w:val="single"/>
        </w:rPr>
        <w:t>Bảo lưu Quyền của Bên Cho Thuê:</w:t>
      </w:r>
    </w:p>
    <w:p w14:paraId="3F16B511" w14:textId="77777777" w:rsidR="006255E0" w:rsidRPr="00A74D8F" w:rsidRDefault="006255E0" w:rsidP="006255E0">
      <w:pPr>
        <w:jc w:val="both"/>
        <w:rPr>
          <w:sz w:val="26"/>
          <w:szCs w:val="26"/>
        </w:rPr>
      </w:pPr>
    </w:p>
    <w:p w14:paraId="652D1E3F" w14:textId="77777777" w:rsidR="006255E0" w:rsidRPr="00A74D8F" w:rsidRDefault="006255E0" w:rsidP="006255E0">
      <w:pPr>
        <w:ind w:left="720"/>
        <w:jc w:val="both"/>
        <w:rPr>
          <w:sz w:val="26"/>
          <w:szCs w:val="26"/>
        </w:rPr>
      </w:pPr>
      <w:r w:rsidRPr="00A74D8F">
        <w:rPr>
          <w:sz w:val="26"/>
          <w:szCs w:val="26"/>
        </w:rPr>
        <w:t>Bên Cho Thuê bảo lưu quyền của mình đối với việc sửa đổi Quy định của Toà nhà, thay đổi tên hoặc địa chỉ của Toà nhà, nâng cấp, thay đổi hoặc cải tạo Toà nhà vào bất kỳ thời điểm nào.</w:t>
      </w:r>
    </w:p>
    <w:p w14:paraId="0EEE4542" w14:textId="77777777" w:rsidR="006255E0" w:rsidRPr="00A74D8F" w:rsidRDefault="006255E0" w:rsidP="006255E0">
      <w:pPr>
        <w:jc w:val="both"/>
        <w:rPr>
          <w:sz w:val="26"/>
          <w:szCs w:val="26"/>
        </w:rPr>
      </w:pPr>
    </w:p>
    <w:p w14:paraId="65E3BDCE" w14:textId="77777777" w:rsidR="006255E0" w:rsidRPr="00A74D8F" w:rsidRDefault="006255E0" w:rsidP="006255E0">
      <w:pPr>
        <w:jc w:val="both"/>
        <w:rPr>
          <w:sz w:val="26"/>
          <w:szCs w:val="26"/>
          <w:u w:val="single"/>
        </w:rPr>
      </w:pPr>
      <w:r w:rsidRPr="00A74D8F">
        <w:rPr>
          <w:sz w:val="26"/>
          <w:szCs w:val="26"/>
        </w:rPr>
        <w:t>2.</w:t>
      </w:r>
      <w:r w:rsidRPr="00A74D8F">
        <w:rPr>
          <w:sz w:val="26"/>
          <w:szCs w:val="26"/>
        </w:rPr>
        <w:tab/>
      </w:r>
      <w:r w:rsidRPr="00A74D8F">
        <w:rPr>
          <w:sz w:val="26"/>
          <w:szCs w:val="26"/>
          <w:u w:val="single"/>
        </w:rPr>
        <w:t>Các Tiện ích chung</w:t>
      </w:r>
    </w:p>
    <w:p w14:paraId="6CF576F4" w14:textId="77777777" w:rsidR="006255E0" w:rsidRPr="00A74D8F" w:rsidRDefault="006255E0" w:rsidP="006255E0">
      <w:pPr>
        <w:jc w:val="both"/>
        <w:rPr>
          <w:sz w:val="26"/>
          <w:szCs w:val="26"/>
        </w:rPr>
      </w:pPr>
    </w:p>
    <w:p w14:paraId="1FE156CB" w14:textId="77777777" w:rsidR="006255E0" w:rsidRPr="00A74D8F" w:rsidRDefault="006255E0" w:rsidP="006255E0">
      <w:pPr>
        <w:ind w:left="720"/>
        <w:jc w:val="both"/>
        <w:rPr>
          <w:sz w:val="26"/>
          <w:szCs w:val="26"/>
        </w:rPr>
      </w:pPr>
      <w:r w:rsidRPr="00A74D8F">
        <w:rPr>
          <w:sz w:val="26"/>
          <w:szCs w:val="26"/>
        </w:rPr>
        <w:t>Bên Thuê có thể, cùng với Bên Cho Thuê và những người khác có quyền, liên quan tới việc sử dụng Mặt bằng, sử dụng tất cả các tiện ích chung mà không phải thanh toán thêm bất kỳ chi phí nào.</w:t>
      </w:r>
    </w:p>
    <w:p w14:paraId="22CB6FCE" w14:textId="77777777" w:rsidR="006255E0" w:rsidRPr="00A74D8F" w:rsidRDefault="006255E0" w:rsidP="006255E0">
      <w:pPr>
        <w:jc w:val="both"/>
        <w:rPr>
          <w:sz w:val="26"/>
          <w:szCs w:val="26"/>
        </w:rPr>
      </w:pPr>
    </w:p>
    <w:p w14:paraId="718D054E" w14:textId="77777777" w:rsidR="006255E0" w:rsidRPr="00A74D8F" w:rsidRDefault="006255E0" w:rsidP="006255E0">
      <w:pPr>
        <w:jc w:val="both"/>
        <w:rPr>
          <w:sz w:val="26"/>
          <w:szCs w:val="26"/>
          <w:u w:val="single"/>
        </w:rPr>
      </w:pPr>
      <w:r w:rsidRPr="00A74D8F">
        <w:rPr>
          <w:sz w:val="26"/>
          <w:szCs w:val="26"/>
        </w:rPr>
        <w:t>3.</w:t>
      </w:r>
      <w:r w:rsidRPr="00A74D8F">
        <w:rPr>
          <w:sz w:val="26"/>
          <w:szCs w:val="26"/>
        </w:rPr>
        <w:tab/>
      </w:r>
      <w:r w:rsidRPr="00A74D8F">
        <w:rPr>
          <w:sz w:val="26"/>
          <w:szCs w:val="26"/>
          <w:u w:val="single"/>
        </w:rPr>
        <w:t>Thông báo</w:t>
      </w:r>
    </w:p>
    <w:p w14:paraId="4A116883" w14:textId="77777777" w:rsidR="006255E0" w:rsidRPr="00A74D8F" w:rsidRDefault="006255E0" w:rsidP="006255E0">
      <w:pPr>
        <w:jc w:val="both"/>
        <w:rPr>
          <w:sz w:val="26"/>
          <w:szCs w:val="26"/>
        </w:rPr>
      </w:pPr>
    </w:p>
    <w:p w14:paraId="18E34814" w14:textId="77777777" w:rsidR="006255E0" w:rsidRPr="00A74D8F" w:rsidRDefault="006255E0" w:rsidP="006255E0">
      <w:pPr>
        <w:ind w:left="720"/>
        <w:jc w:val="both"/>
        <w:rPr>
          <w:sz w:val="26"/>
          <w:szCs w:val="26"/>
        </w:rPr>
      </w:pPr>
      <w:r w:rsidRPr="00A74D8F">
        <w:rPr>
          <w:sz w:val="26"/>
          <w:szCs w:val="26"/>
        </w:rPr>
        <w:t>Bất kỳ thông báo nào theo Hợp đồng này sẽ phải được gửi bằng văn bản bằng tiếng Anh hoặc tiếng Việt. Bất kỳ thông báo nào gửi cho một bên sẽ được coi là thông báo đầy đủ nếu được gửi trước ít nhất 24 giờ, trừ trường hợp phải có thời hạn thông báo lâu hơn theo quy định tại Hợp đồng này và được giao cho bên đó tại Mặt bằng hoặc được gửi cho bên đó bằng thư bảo đảm hoặc giao tại địa chỉ được biết đến sau cùng của bên đó.</w:t>
      </w:r>
    </w:p>
    <w:p w14:paraId="6250DC9D" w14:textId="77777777" w:rsidR="006255E0" w:rsidRPr="00A74D8F" w:rsidRDefault="006255E0" w:rsidP="006255E0">
      <w:pPr>
        <w:jc w:val="both"/>
        <w:rPr>
          <w:sz w:val="26"/>
          <w:szCs w:val="26"/>
        </w:rPr>
      </w:pPr>
    </w:p>
    <w:p w14:paraId="532C5976" w14:textId="77777777" w:rsidR="006255E0" w:rsidRPr="00A74D8F" w:rsidRDefault="006255E0" w:rsidP="006255E0">
      <w:pPr>
        <w:jc w:val="both"/>
        <w:rPr>
          <w:sz w:val="26"/>
          <w:szCs w:val="26"/>
        </w:rPr>
      </w:pPr>
      <w:r w:rsidRPr="00A74D8F">
        <w:rPr>
          <w:sz w:val="26"/>
          <w:szCs w:val="26"/>
        </w:rPr>
        <w:t>4.</w:t>
      </w:r>
      <w:r w:rsidRPr="00A74D8F">
        <w:rPr>
          <w:sz w:val="26"/>
          <w:szCs w:val="26"/>
        </w:rPr>
        <w:tab/>
      </w:r>
      <w:r w:rsidRPr="00A74D8F">
        <w:rPr>
          <w:sz w:val="26"/>
          <w:szCs w:val="26"/>
          <w:u w:val="single"/>
        </w:rPr>
        <w:t>Tách rời</w:t>
      </w:r>
    </w:p>
    <w:p w14:paraId="6770E951" w14:textId="77777777" w:rsidR="006255E0" w:rsidRPr="00A74D8F" w:rsidRDefault="006255E0" w:rsidP="006255E0">
      <w:pPr>
        <w:jc w:val="both"/>
        <w:rPr>
          <w:sz w:val="26"/>
          <w:szCs w:val="26"/>
        </w:rPr>
      </w:pPr>
    </w:p>
    <w:p w14:paraId="71B3C661" w14:textId="77777777" w:rsidR="006255E0" w:rsidRPr="00A74D8F" w:rsidRDefault="006255E0" w:rsidP="006255E0">
      <w:pPr>
        <w:ind w:left="720"/>
        <w:jc w:val="both"/>
        <w:rPr>
          <w:sz w:val="26"/>
          <w:szCs w:val="26"/>
        </w:rPr>
      </w:pPr>
      <w:r w:rsidRPr="00A74D8F">
        <w:rPr>
          <w:sz w:val="26"/>
          <w:szCs w:val="26"/>
        </w:rPr>
        <w:t>Nếu bất kỳ một hoặc nhiều điều khoản nêu tại Hợp đồng này được coi là mất giá trị, bất hợp pháp hoặc không có hiệu lực thi hành về bất kỳ khía cạnh nào theo quy định của bất kỳ luật áp dụng nào, tính giá trị, tính hợp pháp và hiệu lực thi hành của các điều khoản còn lại nêu tại Hợp đồng này sẽ không bị ảnh hưởng hoặc phương hại dưới bất kỳ hình thức nào.</w:t>
      </w:r>
    </w:p>
    <w:p w14:paraId="18CE5E0B" w14:textId="77777777" w:rsidR="006255E0" w:rsidRPr="00A74D8F" w:rsidRDefault="006255E0" w:rsidP="006255E0">
      <w:pPr>
        <w:jc w:val="both"/>
        <w:rPr>
          <w:sz w:val="26"/>
          <w:szCs w:val="26"/>
        </w:rPr>
      </w:pPr>
    </w:p>
    <w:p w14:paraId="3FFA8790" w14:textId="77777777" w:rsidR="006255E0" w:rsidRPr="00A74D8F" w:rsidRDefault="006255E0" w:rsidP="006255E0">
      <w:pPr>
        <w:jc w:val="both"/>
        <w:rPr>
          <w:sz w:val="26"/>
          <w:szCs w:val="26"/>
        </w:rPr>
      </w:pPr>
      <w:r w:rsidRPr="00A74D8F">
        <w:rPr>
          <w:sz w:val="26"/>
          <w:szCs w:val="26"/>
        </w:rPr>
        <w:t>5.</w:t>
      </w:r>
      <w:r w:rsidRPr="00A74D8F">
        <w:rPr>
          <w:sz w:val="26"/>
          <w:szCs w:val="26"/>
        </w:rPr>
        <w:tab/>
      </w:r>
      <w:r w:rsidRPr="00A74D8F">
        <w:rPr>
          <w:sz w:val="26"/>
          <w:szCs w:val="26"/>
          <w:u w:val="single"/>
        </w:rPr>
        <w:t>Từ bỏ</w:t>
      </w:r>
    </w:p>
    <w:p w14:paraId="092F88AA" w14:textId="77777777" w:rsidR="006255E0" w:rsidRPr="00A74D8F" w:rsidRDefault="006255E0" w:rsidP="006255E0">
      <w:pPr>
        <w:jc w:val="both"/>
        <w:rPr>
          <w:sz w:val="26"/>
          <w:szCs w:val="26"/>
        </w:rPr>
      </w:pPr>
    </w:p>
    <w:p w14:paraId="7F9AA411" w14:textId="77777777" w:rsidR="006255E0" w:rsidRPr="00A74D8F" w:rsidRDefault="006255E0" w:rsidP="006255E0">
      <w:pPr>
        <w:ind w:left="720"/>
        <w:jc w:val="both"/>
        <w:rPr>
          <w:sz w:val="26"/>
          <w:szCs w:val="26"/>
        </w:rPr>
      </w:pPr>
      <w:r w:rsidRPr="00A74D8F">
        <w:rPr>
          <w:sz w:val="26"/>
          <w:szCs w:val="26"/>
        </w:rPr>
        <w:t xml:space="preserve">Bất kỳ thời hạn hoặc đặc ân nào của một bên dành cho bên kia đối với các nghĩa vụ theo quy định tại Hợp đồng này sẽ không phương hại và sẽ không được coi là sự từ bỏ bất kỳ quyền nào của bên đó theo Hợp đồng này. </w:t>
      </w:r>
    </w:p>
    <w:p w14:paraId="6A9516DC" w14:textId="77777777" w:rsidR="006255E0" w:rsidRPr="00A74D8F" w:rsidRDefault="006255E0" w:rsidP="006255E0">
      <w:pPr>
        <w:jc w:val="both"/>
        <w:rPr>
          <w:sz w:val="26"/>
          <w:szCs w:val="26"/>
        </w:rPr>
      </w:pPr>
    </w:p>
    <w:p w14:paraId="749AEB55" w14:textId="77777777" w:rsidR="006255E0" w:rsidRPr="00A74D8F" w:rsidRDefault="006255E0" w:rsidP="006255E0">
      <w:pPr>
        <w:jc w:val="both"/>
        <w:rPr>
          <w:sz w:val="26"/>
          <w:szCs w:val="26"/>
          <w:u w:val="single"/>
        </w:rPr>
      </w:pPr>
      <w:r w:rsidRPr="00A74D8F">
        <w:rPr>
          <w:sz w:val="26"/>
          <w:szCs w:val="26"/>
        </w:rPr>
        <w:t>6.</w:t>
      </w:r>
      <w:r w:rsidRPr="00A74D8F">
        <w:rPr>
          <w:sz w:val="26"/>
          <w:szCs w:val="26"/>
        </w:rPr>
        <w:tab/>
      </w:r>
      <w:r w:rsidRPr="00A74D8F">
        <w:rPr>
          <w:sz w:val="26"/>
          <w:szCs w:val="26"/>
          <w:u w:val="single"/>
        </w:rPr>
        <w:t>Phí pháp lý</w:t>
      </w:r>
    </w:p>
    <w:p w14:paraId="76430DEB" w14:textId="77777777" w:rsidR="006255E0" w:rsidRPr="00A74D8F" w:rsidRDefault="006255E0" w:rsidP="006255E0">
      <w:pPr>
        <w:jc w:val="both"/>
        <w:rPr>
          <w:sz w:val="26"/>
          <w:szCs w:val="26"/>
        </w:rPr>
      </w:pPr>
    </w:p>
    <w:p w14:paraId="0579DBE6" w14:textId="77777777" w:rsidR="006255E0" w:rsidRPr="00A74D8F" w:rsidRDefault="006255E0" w:rsidP="006255E0">
      <w:pPr>
        <w:ind w:left="720"/>
        <w:jc w:val="both"/>
        <w:rPr>
          <w:sz w:val="26"/>
          <w:szCs w:val="26"/>
        </w:rPr>
      </w:pPr>
      <w:r w:rsidRPr="00A74D8F">
        <w:rPr>
          <w:sz w:val="26"/>
          <w:szCs w:val="26"/>
        </w:rPr>
        <w:t>Phí và chi phí phải trả liên quan đến bất kỳ khiếu nại hoặc kiện tụng pháp lý nào mà một bên có thể tiến hành đối với bên kia liên quan đến bất kỳ vi phạm đối với bất kỳ điều khoản nào của Hợp đồng này sẽ do bên vi phạm chi trả.</w:t>
      </w:r>
    </w:p>
    <w:p w14:paraId="2EF5ACD8" w14:textId="77777777" w:rsidR="006255E0" w:rsidRPr="00A74D8F" w:rsidRDefault="006255E0" w:rsidP="006255E0">
      <w:pPr>
        <w:jc w:val="both"/>
        <w:rPr>
          <w:sz w:val="26"/>
          <w:szCs w:val="26"/>
        </w:rPr>
      </w:pPr>
    </w:p>
    <w:p w14:paraId="21F4AD57" w14:textId="77777777" w:rsidR="006255E0" w:rsidRPr="00A74D8F" w:rsidRDefault="006255E0" w:rsidP="006255E0">
      <w:pPr>
        <w:jc w:val="both"/>
        <w:rPr>
          <w:sz w:val="26"/>
          <w:szCs w:val="26"/>
        </w:rPr>
      </w:pPr>
      <w:r w:rsidRPr="00A74D8F">
        <w:rPr>
          <w:sz w:val="26"/>
          <w:szCs w:val="26"/>
        </w:rPr>
        <w:t>7.</w:t>
      </w:r>
      <w:r w:rsidRPr="00A74D8F">
        <w:rPr>
          <w:sz w:val="26"/>
          <w:szCs w:val="26"/>
        </w:rPr>
        <w:tab/>
      </w:r>
      <w:r w:rsidRPr="00A74D8F">
        <w:rPr>
          <w:sz w:val="26"/>
          <w:szCs w:val="26"/>
          <w:u w:val="single"/>
        </w:rPr>
        <w:t>Khai trình và bảo đảm</w:t>
      </w:r>
    </w:p>
    <w:p w14:paraId="42AAB866" w14:textId="77777777" w:rsidR="006255E0" w:rsidRPr="00A74D8F" w:rsidRDefault="006255E0" w:rsidP="006255E0">
      <w:pPr>
        <w:jc w:val="both"/>
        <w:rPr>
          <w:sz w:val="26"/>
          <w:szCs w:val="26"/>
        </w:rPr>
      </w:pPr>
    </w:p>
    <w:p w14:paraId="2A70FA12" w14:textId="77777777" w:rsidR="006255E0" w:rsidRPr="00A74D8F" w:rsidRDefault="006255E0" w:rsidP="006255E0">
      <w:pPr>
        <w:ind w:left="720"/>
        <w:jc w:val="both"/>
        <w:rPr>
          <w:sz w:val="26"/>
          <w:szCs w:val="26"/>
        </w:rPr>
      </w:pPr>
      <w:r w:rsidRPr="00A74D8F">
        <w:rPr>
          <w:sz w:val="26"/>
          <w:szCs w:val="26"/>
        </w:rPr>
        <w:t>Mỗi bên khai trình và bảo đảm với bên kia rằng bên đó đã xin được tất cả các giấy phép cần thiết để ký kết Hợp đồng này.</w:t>
      </w:r>
    </w:p>
    <w:p w14:paraId="4B365649" w14:textId="77777777" w:rsidR="006255E0" w:rsidRPr="00A74D8F" w:rsidRDefault="006255E0" w:rsidP="006255E0">
      <w:pPr>
        <w:jc w:val="both"/>
        <w:rPr>
          <w:sz w:val="26"/>
          <w:szCs w:val="26"/>
        </w:rPr>
      </w:pPr>
    </w:p>
    <w:p w14:paraId="7E990EE0" w14:textId="77777777" w:rsidR="006255E0" w:rsidRPr="00A74D8F" w:rsidRDefault="006255E0" w:rsidP="006255E0">
      <w:pPr>
        <w:jc w:val="both"/>
        <w:rPr>
          <w:sz w:val="26"/>
          <w:szCs w:val="26"/>
          <w:u w:val="single"/>
        </w:rPr>
      </w:pPr>
      <w:r w:rsidRPr="00A74D8F">
        <w:rPr>
          <w:sz w:val="26"/>
          <w:szCs w:val="26"/>
        </w:rPr>
        <w:t>8.</w:t>
      </w:r>
      <w:r w:rsidRPr="00A74D8F">
        <w:rPr>
          <w:sz w:val="26"/>
          <w:szCs w:val="26"/>
        </w:rPr>
        <w:tab/>
      </w:r>
      <w:r w:rsidRPr="00A74D8F">
        <w:rPr>
          <w:sz w:val="26"/>
          <w:szCs w:val="26"/>
          <w:u w:val="single"/>
        </w:rPr>
        <w:t>Luật điều chỉnh</w:t>
      </w:r>
    </w:p>
    <w:p w14:paraId="50DC97D7" w14:textId="77777777" w:rsidR="006255E0" w:rsidRPr="00A74D8F" w:rsidRDefault="006255E0" w:rsidP="006255E0">
      <w:pPr>
        <w:jc w:val="both"/>
        <w:rPr>
          <w:sz w:val="26"/>
          <w:szCs w:val="26"/>
        </w:rPr>
      </w:pPr>
    </w:p>
    <w:p w14:paraId="39BA05AC" w14:textId="77777777" w:rsidR="00BC2631" w:rsidRPr="00A74D8F" w:rsidRDefault="006255E0" w:rsidP="000F652B">
      <w:pPr>
        <w:pStyle w:val="ListParagraph"/>
        <w:numPr>
          <w:ilvl w:val="4"/>
          <w:numId w:val="1"/>
        </w:numPr>
        <w:spacing w:before="100" w:after="100"/>
        <w:ind w:left="1134" w:hanging="425"/>
        <w:jc w:val="both"/>
        <w:rPr>
          <w:rFonts w:ascii="Times New Roman" w:hAnsi="Times New Roman"/>
          <w:sz w:val="26"/>
          <w:szCs w:val="26"/>
        </w:rPr>
      </w:pPr>
      <w:r w:rsidRPr="00A74D8F">
        <w:rPr>
          <w:rFonts w:ascii="Times New Roman" w:hAnsi="Times New Roman"/>
          <w:sz w:val="26"/>
          <w:szCs w:val="26"/>
        </w:rPr>
        <w:t xml:space="preserve">Hợp đồng này được điều chỉnh bởi luật pháp Việt Nam. Trong trường hợp có bất kỳ tranh chấp nào, cả hai bên sẽ bàn bạc và cố gắng giải quyết tranh chấp một cách thiện chí. Nếu không giải quyết được, </w:t>
      </w:r>
      <w:r w:rsidR="008E359A" w:rsidRPr="00A74D8F">
        <w:rPr>
          <w:rFonts w:ascii="Times New Roman" w:hAnsi="Times New Roman"/>
          <w:sz w:val="26"/>
          <w:szCs w:val="26"/>
        </w:rPr>
        <w:t>thì một trong hai bên có quyền khởi kiện đến Tòa án nhân dân có thẩm quyền để giải quyết.</w:t>
      </w:r>
    </w:p>
    <w:p w14:paraId="307866E9" w14:textId="77777777" w:rsidR="006255E0" w:rsidRPr="00A74D8F" w:rsidRDefault="006255E0" w:rsidP="00D00A75">
      <w:pPr>
        <w:pStyle w:val="ListParagraph"/>
        <w:numPr>
          <w:ilvl w:val="4"/>
          <w:numId w:val="1"/>
        </w:numPr>
        <w:spacing w:before="100" w:after="0"/>
        <w:ind w:left="1134" w:hanging="425"/>
        <w:jc w:val="both"/>
        <w:rPr>
          <w:rFonts w:ascii="Times New Roman" w:hAnsi="Times New Roman"/>
          <w:sz w:val="26"/>
          <w:szCs w:val="26"/>
        </w:rPr>
      </w:pPr>
      <w:r w:rsidRPr="00A74D8F">
        <w:rPr>
          <w:rFonts w:ascii="Times New Roman" w:hAnsi="Times New Roman"/>
          <w:sz w:val="26"/>
          <w:szCs w:val="26"/>
        </w:rPr>
        <w:t>Những điều chỉnh, bổ sung hoặc thay đổi về nội dung Hợp đồng (nếu có) phải được hai Bên thống nhất và thể hiện bằng phụ lục Hợp đồng</w:t>
      </w:r>
      <w:r w:rsidR="00BC2631" w:rsidRPr="00A74D8F">
        <w:rPr>
          <w:rFonts w:ascii="Times New Roman" w:hAnsi="Times New Roman"/>
          <w:sz w:val="26"/>
          <w:szCs w:val="26"/>
        </w:rPr>
        <w:t xml:space="preserve"> hoặc bằng thông báo củ</w:t>
      </w:r>
      <w:r w:rsidR="00501B8B" w:rsidRPr="00A74D8F">
        <w:rPr>
          <w:rFonts w:ascii="Times New Roman" w:hAnsi="Times New Roman"/>
          <w:sz w:val="26"/>
          <w:szCs w:val="26"/>
        </w:rPr>
        <w:t>a Bên Cho T</w:t>
      </w:r>
      <w:r w:rsidR="00BC2631" w:rsidRPr="00A74D8F">
        <w:rPr>
          <w:rFonts w:ascii="Times New Roman" w:hAnsi="Times New Roman"/>
          <w:sz w:val="26"/>
          <w:szCs w:val="26"/>
        </w:rPr>
        <w:t>huê</w:t>
      </w:r>
      <w:r w:rsidR="00EC7499" w:rsidRPr="00A74D8F">
        <w:rPr>
          <w:rFonts w:ascii="Times New Roman" w:hAnsi="Times New Roman"/>
          <w:sz w:val="26"/>
          <w:szCs w:val="26"/>
        </w:rPr>
        <w:t xml:space="preserve"> </w:t>
      </w:r>
      <w:r w:rsidR="008E359A" w:rsidRPr="00A74D8F">
        <w:rPr>
          <w:rFonts w:ascii="Times New Roman" w:hAnsi="Times New Roman"/>
          <w:sz w:val="26"/>
          <w:szCs w:val="26"/>
        </w:rPr>
        <w:t>theo</w:t>
      </w:r>
      <w:r w:rsidR="00BC2631" w:rsidRPr="00A74D8F">
        <w:rPr>
          <w:rFonts w:ascii="Times New Roman" w:hAnsi="Times New Roman"/>
          <w:sz w:val="26"/>
          <w:szCs w:val="26"/>
        </w:rPr>
        <w:t xml:space="preserve"> quy định trong các điều khoản</w:t>
      </w:r>
      <w:r w:rsidR="008E359A" w:rsidRPr="00A74D8F">
        <w:rPr>
          <w:rFonts w:ascii="Times New Roman" w:hAnsi="Times New Roman"/>
          <w:sz w:val="26"/>
          <w:szCs w:val="26"/>
        </w:rPr>
        <w:t xml:space="preserve"> t</w:t>
      </w:r>
      <w:r w:rsidR="008E359A" w:rsidRPr="00A74D8F">
        <w:rPr>
          <w:rFonts w:ascii="Times New Roman" w:hAnsi="Times New Roman" w:hint="eastAsia"/>
          <w:sz w:val="26"/>
          <w:szCs w:val="26"/>
        </w:rPr>
        <w:t>ươ</w:t>
      </w:r>
      <w:r w:rsidR="008E359A" w:rsidRPr="00A74D8F">
        <w:rPr>
          <w:rFonts w:ascii="Times New Roman" w:hAnsi="Times New Roman"/>
          <w:sz w:val="26"/>
          <w:szCs w:val="26"/>
        </w:rPr>
        <w:t>ng ứng</w:t>
      </w:r>
      <w:r w:rsidR="00BC2631" w:rsidRPr="00A74D8F">
        <w:rPr>
          <w:rFonts w:ascii="Times New Roman" w:hAnsi="Times New Roman"/>
          <w:sz w:val="26"/>
          <w:szCs w:val="26"/>
        </w:rPr>
        <w:t xml:space="preserve"> của hợp đồng này.</w:t>
      </w:r>
    </w:p>
    <w:p w14:paraId="1610C0CE" w14:textId="77777777" w:rsidR="00D00A75" w:rsidRPr="00A74D8F" w:rsidRDefault="00D00A75" w:rsidP="00D00A75">
      <w:pPr>
        <w:pStyle w:val="ListParagraph"/>
        <w:spacing w:before="100" w:after="0"/>
        <w:ind w:left="1134"/>
        <w:jc w:val="both"/>
        <w:rPr>
          <w:rFonts w:ascii="Times New Roman" w:hAnsi="Times New Roman"/>
          <w:sz w:val="26"/>
          <w:szCs w:val="26"/>
        </w:rPr>
      </w:pPr>
    </w:p>
    <w:p w14:paraId="1BC14F3E" w14:textId="77777777" w:rsidR="006255E0" w:rsidRPr="00A74D8F" w:rsidRDefault="006255E0" w:rsidP="006255E0">
      <w:pPr>
        <w:jc w:val="both"/>
        <w:rPr>
          <w:sz w:val="26"/>
          <w:szCs w:val="26"/>
          <w:u w:val="single"/>
        </w:rPr>
      </w:pPr>
      <w:r w:rsidRPr="00A74D8F">
        <w:rPr>
          <w:sz w:val="26"/>
          <w:szCs w:val="26"/>
        </w:rPr>
        <w:t>9.</w:t>
      </w:r>
      <w:r w:rsidRPr="00A74D8F">
        <w:rPr>
          <w:sz w:val="26"/>
          <w:szCs w:val="26"/>
        </w:rPr>
        <w:tab/>
      </w:r>
      <w:r w:rsidRPr="00A74D8F">
        <w:rPr>
          <w:sz w:val="26"/>
          <w:szCs w:val="26"/>
          <w:u w:val="single"/>
        </w:rPr>
        <w:t>Bảo mật</w:t>
      </w:r>
    </w:p>
    <w:p w14:paraId="6209BE09" w14:textId="77777777" w:rsidR="006255E0" w:rsidRPr="00A74D8F" w:rsidRDefault="006255E0" w:rsidP="006255E0">
      <w:pPr>
        <w:jc w:val="both"/>
        <w:rPr>
          <w:sz w:val="26"/>
          <w:szCs w:val="26"/>
        </w:rPr>
      </w:pPr>
    </w:p>
    <w:p w14:paraId="2ACC482C" w14:textId="77777777" w:rsidR="006255E0" w:rsidRPr="00A74D8F" w:rsidRDefault="006255E0" w:rsidP="006255E0">
      <w:pPr>
        <w:ind w:left="720"/>
        <w:jc w:val="both"/>
        <w:rPr>
          <w:sz w:val="26"/>
          <w:szCs w:val="26"/>
        </w:rPr>
      </w:pPr>
      <w:r w:rsidRPr="00A74D8F">
        <w:rPr>
          <w:sz w:val="26"/>
          <w:szCs w:val="26"/>
        </w:rPr>
        <w:t>Bên Thuê sẽ bảo mật các điều khoản và điều kiện của Thư Đề nghị, Hợp đồng này và bất kỳ thu xếp nào khác với Bên Cho Thuê trong suốt Thời hạn Hợp đồng.</w:t>
      </w:r>
    </w:p>
    <w:p w14:paraId="79F97ED9" w14:textId="77777777" w:rsidR="006255E0" w:rsidRPr="00A74D8F" w:rsidRDefault="006255E0" w:rsidP="006255E0">
      <w:pPr>
        <w:jc w:val="both"/>
        <w:rPr>
          <w:sz w:val="26"/>
          <w:szCs w:val="26"/>
        </w:rPr>
      </w:pPr>
    </w:p>
    <w:p w14:paraId="738433E1" w14:textId="77777777" w:rsidR="006255E0" w:rsidRPr="00A74D8F" w:rsidRDefault="006255E0" w:rsidP="006255E0">
      <w:pPr>
        <w:jc w:val="both"/>
        <w:rPr>
          <w:sz w:val="26"/>
          <w:szCs w:val="26"/>
          <w:u w:val="single"/>
        </w:rPr>
      </w:pPr>
      <w:r w:rsidRPr="00A74D8F">
        <w:rPr>
          <w:sz w:val="26"/>
          <w:szCs w:val="26"/>
        </w:rPr>
        <w:t>10.</w:t>
      </w:r>
      <w:r w:rsidRPr="00A74D8F">
        <w:rPr>
          <w:sz w:val="26"/>
          <w:szCs w:val="26"/>
        </w:rPr>
        <w:tab/>
      </w:r>
      <w:r w:rsidRPr="00A74D8F">
        <w:rPr>
          <w:sz w:val="26"/>
          <w:szCs w:val="26"/>
          <w:u w:val="single"/>
        </w:rPr>
        <w:t>Trường hợp bất khả kháng</w:t>
      </w:r>
    </w:p>
    <w:p w14:paraId="31C7320E" w14:textId="77777777" w:rsidR="006255E0" w:rsidRPr="00A74D8F" w:rsidRDefault="006255E0" w:rsidP="006255E0">
      <w:pPr>
        <w:jc w:val="both"/>
        <w:rPr>
          <w:sz w:val="26"/>
          <w:szCs w:val="26"/>
        </w:rPr>
      </w:pPr>
    </w:p>
    <w:p w14:paraId="41D80B8B" w14:textId="77777777" w:rsidR="006255E0" w:rsidRPr="00A74D8F" w:rsidRDefault="006255E0" w:rsidP="006255E0">
      <w:pPr>
        <w:ind w:left="720"/>
        <w:jc w:val="both"/>
        <w:rPr>
          <w:sz w:val="26"/>
          <w:szCs w:val="26"/>
        </w:rPr>
      </w:pPr>
      <w:r w:rsidRPr="00A74D8F">
        <w:rPr>
          <w:sz w:val="26"/>
          <w:szCs w:val="26"/>
        </w:rPr>
        <w:t>Không bên nào chịu trách nhiệm với bên còn lại về sự chậm trễ hay không thực hiện nghĩa vụ của mình theo Hợp đồng này sẽ không bị xem là vi phạm, hoặc không dẫn đến bất kỳ khiếu nại nào theo Hợp đồng này nếu, và trong phạm vi mà nguyên nhân của việc không thực hiện hoặc chậm trễ thực hiện các nghĩa vụ ấy là do những biến cố xảy ra nằm ngoài tầm kiểm soát của Bên bị ảnh hưởng, bao gồm nhưng không giới hạn bởi tính tổng quát của các điều khoản trên, như hành động của Chính phủ có thẩm quyền, chiến tranh, đình công, nổi loạn, phá hoại, giao thông bị phong tỏa hoặc phán quyết của bất kỳ tòa án nào của vùng tài phán có thẩm quyền.</w:t>
      </w:r>
    </w:p>
    <w:p w14:paraId="183F9FC7" w14:textId="77777777" w:rsidR="006255E0" w:rsidRPr="00A74D8F" w:rsidRDefault="006255E0" w:rsidP="006255E0">
      <w:pPr>
        <w:jc w:val="both"/>
        <w:rPr>
          <w:sz w:val="26"/>
          <w:szCs w:val="26"/>
        </w:rPr>
      </w:pPr>
    </w:p>
    <w:p w14:paraId="5BE14552" w14:textId="77777777" w:rsidR="006255E0" w:rsidRPr="00A74D8F" w:rsidRDefault="006255E0" w:rsidP="006255E0">
      <w:pPr>
        <w:jc w:val="both"/>
        <w:rPr>
          <w:sz w:val="26"/>
          <w:szCs w:val="26"/>
        </w:rPr>
      </w:pPr>
      <w:r w:rsidRPr="00A74D8F">
        <w:rPr>
          <w:sz w:val="26"/>
          <w:szCs w:val="26"/>
        </w:rPr>
        <w:t xml:space="preserve">11. </w:t>
      </w:r>
      <w:r w:rsidRPr="00A74D8F">
        <w:rPr>
          <w:sz w:val="26"/>
          <w:szCs w:val="26"/>
        </w:rPr>
        <w:tab/>
      </w:r>
      <w:r w:rsidRPr="00A74D8F">
        <w:rPr>
          <w:sz w:val="26"/>
          <w:szCs w:val="26"/>
          <w:u w:val="single"/>
        </w:rPr>
        <w:t>Hiệu lực</w:t>
      </w:r>
    </w:p>
    <w:p w14:paraId="6C2D452F" w14:textId="77777777" w:rsidR="006255E0" w:rsidRPr="00A74D8F" w:rsidRDefault="006255E0" w:rsidP="006255E0">
      <w:pPr>
        <w:ind w:left="720"/>
        <w:jc w:val="both"/>
        <w:rPr>
          <w:sz w:val="26"/>
          <w:szCs w:val="26"/>
        </w:rPr>
      </w:pPr>
    </w:p>
    <w:p w14:paraId="1FC41995" w14:textId="77777777" w:rsidR="006255E0" w:rsidRPr="00A74D8F" w:rsidRDefault="006255E0" w:rsidP="006255E0">
      <w:pPr>
        <w:ind w:left="720"/>
        <w:jc w:val="both"/>
        <w:rPr>
          <w:sz w:val="26"/>
          <w:szCs w:val="26"/>
        </w:rPr>
      </w:pPr>
      <w:r w:rsidRPr="00A74D8F">
        <w:rPr>
          <w:sz w:val="26"/>
          <w:szCs w:val="26"/>
        </w:rPr>
        <w:t>Hợp đồng thuê này có giá trị kể từ ngày ký. Hợp đồng này được lập thành bốn (04) bản tiếng Việt có giá trị ngang nhau. Mỗi bên giữ hai (02) bản. Bản Hợp đồng bằng tiếng Việt là văn bản chính làm cơ sở đàm phán và giải quyết tranh chấp phát sinh (nếu có), bản tiếng Anh (nếu có) chỉ là bản dịch để tham khảo.</w:t>
      </w:r>
    </w:p>
    <w:p w14:paraId="41162632" w14:textId="77777777" w:rsidR="006255E0" w:rsidRPr="00A74D8F" w:rsidRDefault="006255E0" w:rsidP="006255E0">
      <w:pPr>
        <w:jc w:val="center"/>
        <w:rPr>
          <w:b/>
          <w:sz w:val="26"/>
          <w:szCs w:val="26"/>
          <w:u w:val="single"/>
        </w:rPr>
      </w:pPr>
      <w:r w:rsidRPr="00A74D8F">
        <w:rPr>
          <w:sz w:val="26"/>
          <w:szCs w:val="26"/>
        </w:rPr>
        <w:t>___________________________________</w:t>
      </w:r>
      <w:r w:rsidRPr="00A74D8F">
        <w:rPr>
          <w:sz w:val="26"/>
          <w:szCs w:val="26"/>
        </w:rPr>
        <w:br w:type="page"/>
      </w:r>
      <w:r w:rsidRPr="00A74D8F">
        <w:rPr>
          <w:b/>
          <w:sz w:val="26"/>
          <w:szCs w:val="26"/>
          <w:u w:val="single"/>
        </w:rPr>
        <w:t>PHỤ LỤC A</w:t>
      </w:r>
    </w:p>
    <w:p w14:paraId="09C4276E" w14:textId="77777777" w:rsidR="006255E0" w:rsidRPr="00A74D8F" w:rsidRDefault="006255E0" w:rsidP="006255E0">
      <w:pPr>
        <w:jc w:val="center"/>
        <w:rPr>
          <w:b/>
          <w:sz w:val="26"/>
          <w:szCs w:val="26"/>
          <w:u w:val="single"/>
        </w:rPr>
      </w:pPr>
    </w:p>
    <w:p w14:paraId="45296394" w14:textId="77777777" w:rsidR="006255E0" w:rsidRPr="00A74D8F" w:rsidRDefault="006255E0" w:rsidP="006255E0">
      <w:pPr>
        <w:jc w:val="center"/>
        <w:rPr>
          <w:b/>
          <w:sz w:val="26"/>
          <w:szCs w:val="26"/>
        </w:rPr>
      </w:pPr>
      <w:r w:rsidRPr="00A74D8F">
        <w:rPr>
          <w:b/>
          <w:sz w:val="26"/>
          <w:szCs w:val="26"/>
        </w:rPr>
        <w:t>SƠ ĐỒ MẶT BẰNG</w:t>
      </w:r>
    </w:p>
    <w:p w14:paraId="5FDDFC94" w14:textId="77777777" w:rsidR="006255E0" w:rsidRPr="00A74D8F" w:rsidRDefault="006255E0" w:rsidP="006255E0">
      <w:pPr>
        <w:jc w:val="center"/>
        <w:rPr>
          <w:b/>
          <w:sz w:val="26"/>
          <w:szCs w:val="26"/>
        </w:rPr>
      </w:pPr>
    </w:p>
    <w:p w14:paraId="622FB578" w14:textId="77777777" w:rsidR="006255E0" w:rsidRPr="00A74D8F" w:rsidDel="00901CB9" w:rsidRDefault="006255E0" w:rsidP="006255E0">
      <w:pPr>
        <w:jc w:val="center"/>
        <w:rPr>
          <w:del w:id="15" w:author="IT" w:date="2013-04-01T16:43:00Z"/>
          <w:sz w:val="26"/>
          <w:szCs w:val="26"/>
        </w:rPr>
      </w:pPr>
    </w:p>
    <w:p w14:paraId="5B51B886" w14:textId="77777777" w:rsidR="006255E0" w:rsidRPr="00A74D8F" w:rsidRDefault="006255E0" w:rsidP="006255E0">
      <w:pPr>
        <w:jc w:val="center"/>
        <w:rPr>
          <w:sz w:val="26"/>
          <w:szCs w:val="26"/>
        </w:rPr>
      </w:pPr>
    </w:p>
    <w:p w14:paraId="6920D727" w14:textId="77777777" w:rsidR="006255E0" w:rsidRPr="00A74D8F" w:rsidRDefault="00C42484" w:rsidP="006255E0">
      <w:pPr>
        <w:rPr>
          <w:sz w:val="26"/>
          <w:szCs w:val="26"/>
        </w:rPr>
      </w:pPr>
      <w:r w:rsidRPr="00A74D8F">
        <w:rPr>
          <w:noProof/>
          <w:sz w:val="26"/>
          <w:szCs w:val="26"/>
          <w:lang w:val="vi-VN" w:eastAsia="ja-JP"/>
        </w:rPr>
        <w:drawing>
          <wp:inline distT="0" distB="0" distL="0" distR="0" wp14:anchorId="558A431D" wp14:editId="343D9C42">
            <wp:extent cx="5760085" cy="4403707"/>
            <wp:effectExtent l="0" t="0" r="0" b="0"/>
            <wp:docPr id="8" name="Picture 8" descr="D:\O D\Anh\Hunganh\HUNG ANH\Quan ly VP cho thue cua QTSC\Lo 42\Ms_Thuan\F4_MsThu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 D\Anh\Hunganh\HUNG ANH\Quan ly VP cho thue cua QTSC\Lo 42\Ms_Thuan\F4_MsThua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4403707"/>
                    </a:xfrm>
                    <a:prstGeom prst="rect">
                      <a:avLst/>
                    </a:prstGeom>
                    <a:noFill/>
                    <a:ln>
                      <a:noFill/>
                    </a:ln>
                  </pic:spPr>
                </pic:pic>
              </a:graphicData>
            </a:graphic>
          </wp:inline>
        </w:drawing>
      </w:r>
    </w:p>
    <w:p w14:paraId="2BEAD148" w14:textId="77777777" w:rsidR="006255E0" w:rsidRPr="00A74D8F" w:rsidRDefault="006255E0" w:rsidP="006255E0">
      <w:pPr>
        <w:rPr>
          <w:sz w:val="26"/>
          <w:szCs w:val="26"/>
        </w:rPr>
      </w:pPr>
    </w:p>
    <w:p w14:paraId="6A6B7006" w14:textId="77777777" w:rsidR="006255E0" w:rsidRPr="00A74D8F" w:rsidRDefault="006255E0" w:rsidP="006255E0">
      <w:pPr>
        <w:rPr>
          <w:sz w:val="26"/>
          <w:szCs w:val="26"/>
        </w:rPr>
      </w:pPr>
    </w:p>
    <w:p w14:paraId="36B59136" w14:textId="77777777" w:rsidR="006255E0" w:rsidRPr="00A74D8F" w:rsidRDefault="006255E0" w:rsidP="006255E0">
      <w:pPr>
        <w:rPr>
          <w:sz w:val="26"/>
          <w:szCs w:val="26"/>
        </w:rPr>
      </w:pPr>
    </w:p>
    <w:p w14:paraId="6E90A832" w14:textId="77777777" w:rsidR="006255E0" w:rsidRPr="00A74D8F" w:rsidRDefault="006255E0" w:rsidP="006255E0">
      <w:pPr>
        <w:rPr>
          <w:sz w:val="26"/>
          <w:szCs w:val="26"/>
        </w:rPr>
      </w:pPr>
    </w:p>
    <w:p w14:paraId="3E916F5D" w14:textId="77777777" w:rsidR="005445C5" w:rsidRPr="00A74D8F" w:rsidRDefault="005445C5" w:rsidP="006255E0">
      <w:pPr>
        <w:jc w:val="center"/>
        <w:rPr>
          <w:b/>
          <w:sz w:val="26"/>
          <w:szCs w:val="26"/>
          <w:u w:val="single"/>
        </w:rPr>
      </w:pPr>
    </w:p>
    <w:p w14:paraId="6C6A1D85" w14:textId="77777777" w:rsidR="005445C5" w:rsidRPr="00A74D8F" w:rsidRDefault="005445C5" w:rsidP="006255E0">
      <w:pPr>
        <w:jc w:val="center"/>
        <w:rPr>
          <w:b/>
          <w:sz w:val="26"/>
          <w:szCs w:val="26"/>
          <w:u w:val="single"/>
        </w:rPr>
      </w:pPr>
    </w:p>
    <w:p w14:paraId="3DFB763F" w14:textId="77777777" w:rsidR="005445C5" w:rsidRPr="00A74D8F" w:rsidRDefault="005445C5" w:rsidP="006255E0">
      <w:pPr>
        <w:jc w:val="center"/>
        <w:rPr>
          <w:b/>
          <w:sz w:val="26"/>
          <w:szCs w:val="26"/>
          <w:u w:val="single"/>
        </w:rPr>
      </w:pPr>
    </w:p>
    <w:p w14:paraId="72F41D55" w14:textId="77777777" w:rsidR="005445C5" w:rsidRPr="00A74D8F" w:rsidRDefault="005445C5" w:rsidP="006255E0">
      <w:pPr>
        <w:jc w:val="center"/>
        <w:rPr>
          <w:b/>
          <w:sz w:val="26"/>
          <w:szCs w:val="26"/>
          <w:u w:val="single"/>
        </w:rPr>
      </w:pPr>
    </w:p>
    <w:p w14:paraId="1A164CE7" w14:textId="77777777" w:rsidR="005445C5" w:rsidRPr="00A74D8F" w:rsidRDefault="005445C5" w:rsidP="006255E0">
      <w:pPr>
        <w:jc w:val="center"/>
        <w:rPr>
          <w:b/>
          <w:sz w:val="26"/>
          <w:szCs w:val="26"/>
          <w:u w:val="single"/>
        </w:rPr>
      </w:pPr>
    </w:p>
    <w:p w14:paraId="6490F9AE" w14:textId="77777777" w:rsidR="005445C5" w:rsidRPr="00A74D8F" w:rsidRDefault="005445C5" w:rsidP="006255E0">
      <w:pPr>
        <w:jc w:val="center"/>
        <w:rPr>
          <w:b/>
          <w:sz w:val="26"/>
          <w:szCs w:val="26"/>
          <w:u w:val="single"/>
        </w:rPr>
      </w:pPr>
    </w:p>
    <w:p w14:paraId="28C77828" w14:textId="77777777" w:rsidR="005445C5" w:rsidRPr="00A74D8F" w:rsidRDefault="005445C5" w:rsidP="006255E0">
      <w:pPr>
        <w:jc w:val="center"/>
        <w:rPr>
          <w:b/>
          <w:sz w:val="26"/>
          <w:szCs w:val="26"/>
          <w:u w:val="single"/>
        </w:rPr>
      </w:pPr>
    </w:p>
    <w:p w14:paraId="0759583F" w14:textId="77777777" w:rsidR="005445C5" w:rsidRPr="00A74D8F" w:rsidRDefault="005445C5" w:rsidP="006255E0">
      <w:pPr>
        <w:jc w:val="center"/>
        <w:rPr>
          <w:b/>
          <w:sz w:val="26"/>
          <w:szCs w:val="26"/>
          <w:u w:val="single"/>
        </w:rPr>
      </w:pPr>
    </w:p>
    <w:p w14:paraId="099B27D5" w14:textId="77777777" w:rsidR="005445C5" w:rsidRPr="00A74D8F" w:rsidRDefault="005445C5" w:rsidP="006255E0">
      <w:pPr>
        <w:jc w:val="center"/>
        <w:rPr>
          <w:b/>
          <w:sz w:val="26"/>
          <w:szCs w:val="26"/>
          <w:u w:val="single"/>
        </w:rPr>
      </w:pPr>
    </w:p>
    <w:p w14:paraId="2053B9AC" w14:textId="77777777" w:rsidR="00C42484" w:rsidRPr="00A74D8F" w:rsidRDefault="00C42484" w:rsidP="006255E0">
      <w:pPr>
        <w:jc w:val="center"/>
        <w:rPr>
          <w:b/>
          <w:sz w:val="26"/>
          <w:szCs w:val="26"/>
          <w:u w:val="single"/>
        </w:rPr>
      </w:pPr>
    </w:p>
    <w:p w14:paraId="4706C42A" w14:textId="77777777" w:rsidR="00C42484" w:rsidRPr="00A74D8F" w:rsidRDefault="00C42484" w:rsidP="006255E0">
      <w:pPr>
        <w:jc w:val="center"/>
        <w:rPr>
          <w:b/>
          <w:sz w:val="26"/>
          <w:szCs w:val="26"/>
          <w:u w:val="single"/>
        </w:rPr>
      </w:pPr>
    </w:p>
    <w:p w14:paraId="69A06070" w14:textId="77777777" w:rsidR="00C42484" w:rsidRPr="00A74D8F" w:rsidRDefault="00C42484" w:rsidP="006255E0">
      <w:pPr>
        <w:jc w:val="center"/>
        <w:rPr>
          <w:b/>
          <w:sz w:val="26"/>
          <w:szCs w:val="26"/>
          <w:u w:val="single"/>
        </w:rPr>
      </w:pPr>
    </w:p>
    <w:p w14:paraId="48A09914" w14:textId="77777777" w:rsidR="00C42484" w:rsidRPr="00A74D8F" w:rsidRDefault="00C42484" w:rsidP="006255E0">
      <w:pPr>
        <w:jc w:val="center"/>
        <w:rPr>
          <w:b/>
          <w:sz w:val="26"/>
          <w:szCs w:val="26"/>
          <w:u w:val="single"/>
        </w:rPr>
      </w:pPr>
    </w:p>
    <w:p w14:paraId="541D7FC9" w14:textId="77777777" w:rsidR="005445C5" w:rsidRPr="00A74D8F" w:rsidRDefault="005445C5" w:rsidP="006255E0">
      <w:pPr>
        <w:jc w:val="center"/>
        <w:rPr>
          <w:b/>
          <w:sz w:val="26"/>
          <w:szCs w:val="26"/>
          <w:u w:val="single"/>
        </w:rPr>
      </w:pPr>
    </w:p>
    <w:p w14:paraId="0ABC34F7" w14:textId="77777777" w:rsidR="005445C5" w:rsidRPr="00A74D8F" w:rsidRDefault="005445C5" w:rsidP="006255E0">
      <w:pPr>
        <w:jc w:val="center"/>
        <w:rPr>
          <w:b/>
          <w:sz w:val="26"/>
          <w:szCs w:val="26"/>
          <w:u w:val="single"/>
        </w:rPr>
      </w:pPr>
    </w:p>
    <w:p w14:paraId="71488D44" w14:textId="77777777" w:rsidR="006255E0" w:rsidRPr="00A74D8F" w:rsidRDefault="006255E0" w:rsidP="006255E0">
      <w:pPr>
        <w:jc w:val="center"/>
        <w:rPr>
          <w:b/>
          <w:sz w:val="26"/>
          <w:szCs w:val="26"/>
          <w:u w:val="single"/>
        </w:rPr>
      </w:pPr>
      <w:r w:rsidRPr="00A74D8F">
        <w:rPr>
          <w:b/>
          <w:sz w:val="26"/>
          <w:szCs w:val="26"/>
          <w:u w:val="single"/>
        </w:rPr>
        <w:t>PHỤ LỤC B</w:t>
      </w:r>
    </w:p>
    <w:p w14:paraId="076069FC" w14:textId="77777777" w:rsidR="006255E0" w:rsidRPr="00A74D8F" w:rsidRDefault="006255E0" w:rsidP="006255E0">
      <w:pPr>
        <w:jc w:val="center"/>
        <w:rPr>
          <w:b/>
          <w:sz w:val="26"/>
          <w:szCs w:val="26"/>
        </w:rPr>
      </w:pPr>
    </w:p>
    <w:p w14:paraId="18CE9AD4" w14:textId="77777777" w:rsidR="006255E0" w:rsidRPr="00A74D8F" w:rsidRDefault="006255E0" w:rsidP="006255E0">
      <w:pPr>
        <w:jc w:val="center"/>
        <w:rPr>
          <w:b/>
          <w:sz w:val="26"/>
          <w:szCs w:val="26"/>
        </w:rPr>
      </w:pPr>
      <w:r w:rsidRPr="00A74D8F">
        <w:rPr>
          <w:b/>
          <w:sz w:val="26"/>
          <w:szCs w:val="26"/>
        </w:rPr>
        <w:t>BIÊN BẢN BÀN GIAO MẶT BẰNG</w:t>
      </w:r>
    </w:p>
    <w:p w14:paraId="491665EC" w14:textId="77777777" w:rsidR="006255E0" w:rsidRPr="00A74D8F" w:rsidRDefault="006255E0" w:rsidP="006255E0">
      <w:pPr>
        <w:jc w:val="both"/>
        <w:rPr>
          <w:sz w:val="26"/>
          <w:szCs w:val="26"/>
        </w:rPr>
      </w:pPr>
    </w:p>
    <w:p w14:paraId="7B50DD55" w14:textId="77777777" w:rsidR="006255E0" w:rsidRPr="00A74D8F" w:rsidRDefault="006255E0" w:rsidP="006255E0">
      <w:pPr>
        <w:jc w:val="both"/>
        <w:rPr>
          <w:sz w:val="26"/>
          <w:szCs w:val="26"/>
        </w:rPr>
      </w:pPr>
    </w:p>
    <w:p w14:paraId="6847F479" w14:textId="77777777" w:rsidR="006255E0" w:rsidRPr="00A74D8F" w:rsidRDefault="006255E0" w:rsidP="006255E0">
      <w:pPr>
        <w:jc w:val="both"/>
        <w:rPr>
          <w:sz w:val="26"/>
          <w:szCs w:val="26"/>
        </w:rPr>
      </w:pPr>
      <w:r w:rsidRPr="00A74D8F">
        <w:rPr>
          <w:sz w:val="26"/>
          <w:szCs w:val="26"/>
        </w:rPr>
        <w:t xml:space="preserve">Căn cứ theo Hợp đồng Thuê số </w:t>
      </w:r>
      <w:r w:rsidRPr="00A74D8F">
        <w:rPr>
          <w:sz w:val="26"/>
          <w:szCs w:val="26"/>
          <w:lang w:val="en-GB"/>
        </w:rPr>
        <w:t>_________________</w:t>
      </w:r>
      <w:r w:rsidRPr="00A74D8F">
        <w:rPr>
          <w:sz w:val="26"/>
          <w:szCs w:val="26"/>
        </w:rPr>
        <w:t xml:space="preserve">, Bên Cho Thuê sau đây cung cấp cho Bên Thuê các thông số liên quan đến tòa nhà và Mặt Bằng tại khu vực thuê như sau: </w:t>
      </w:r>
    </w:p>
    <w:p w14:paraId="2B7AA3B2" w14:textId="77777777" w:rsidR="006255E0" w:rsidRPr="00A74D8F" w:rsidRDefault="006255E0" w:rsidP="006255E0">
      <w:pPr>
        <w:jc w:val="both"/>
        <w:rPr>
          <w:sz w:val="26"/>
          <w:szCs w:val="26"/>
        </w:rPr>
      </w:pPr>
    </w:p>
    <w:p w14:paraId="1AE6A00F" w14:textId="77777777" w:rsidR="006255E0" w:rsidRPr="00A74D8F" w:rsidRDefault="006255E0" w:rsidP="006255E0">
      <w:pPr>
        <w:jc w:val="both"/>
        <w:rPr>
          <w:sz w:val="26"/>
          <w:szCs w:val="26"/>
        </w:rPr>
      </w:pPr>
    </w:p>
    <w:p w14:paraId="1C97225D" w14:textId="77777777" w:rsidR="006255E0" w:rsidRPr="00A74D8F" w:rsidRDefault="006255E0" w:rsidP="006255E0">
      <w:pPr>
        <w:jc w:val="both"/>
        <w:rPr>
          <w:sz w:val="26"/>
          <w:szCs w:val="26"/>
        </w:rPr>
      </w:pPr>
    </w:p>
    <w:p w14:paraId="6D0E0520" w14:textId="77777777" w:rsidR="006255E0" w:rsidRPr="00A74D8F" w:rsidRDefault="006255E0" w:rsidP="006255E0">
      <w:pPr>
        <w:jc w:val="both"/>
        <w:rPr>
          <w:sz w:val="26"/>
          <w:szCs w:val="26"/>
        </w:rPr>
      </w:pPr>
    </w:p>
    <w:p w14:paraId="4DE7976F" w14:textId="77777777" w:rsidR="006255E0" w:rsidRPr="00A74D8F" w:rsidRDefault="006255E0" w:rsidP="006255E0">
      <w:pPr>
        <w:jc w:val="both"/>
        <w:rPr>
          <w:sz w:val="26"/>
          <w:szCs w:val="26"/>
        </w:rPr>
      </w:pPr>
    </w:p>
    <w:p w14:paraId="48A94C13" w14:textId="77777777" w:rsidR="006255E0" w:rsidRPr="00A74D8F" w:rsidRDefault="006255E0" w:rsidP="006255E0">
      <w:pPr>
        <w:jc w:val="both"/>
        <w:rPr>
          <w:sz w:val="26"/>
          <w:szCs w:val="26"/>
        </w:rPr>
      </w:pPr>
    </w:p>
    <w:p w14:paraId="21D84B12" w14:textId="77777777" w:rsidR="006255E0" w:rsidRPr="00A74D8F" w:rsidRDefault="006255E0" w:rsidP="006255E0">
      <w:pPr>
        <w:jc w:val="both"/>
        <w:rPr>
          <w:sz w:val="26"/>
          <w:szCs w:val="26"/>
        </w:rPr>
      </w:pPr>
    </w:p>
    <w:p w14:paraId="01C4C709" w14:textId="77777777" w:rsidR="006255E0" w:rsidRPr="00A74D8F" w:rsidRDefault="006255E0" w:rsidP="006255E0">
      <w:pPr>
        <w:jc w:val="both"/>
        <w:rPr>
          <w:sz w:val="26"/>
          <w:szCs w:val="26"/>
        </w:rPr>
      </w:pPr>
    </w:p>
    <w:p w14:paraId="75146168" w14:textId="77777777" w:rsidR="006255E0" w:rsidRPr="00A74D8F" w:rsidRDefault="006255E0" w:rsidP="006255E0">
      <w:pPr>
        <w:jc w:val="both"/>
        <w:rPr>
          <w:b/>
          <w:sz w:val="26"/>
          <w:szCs w:val="26"/>
        </w:rPr>
      </w:pPr>
      <w:r w:rsidRPr="00A74D8F">
        <w:rPr>
          <w:b/>
          <w:sz w:val="26"/>
          <w:szCs w:val="26"/>
        </w:rPr>
        <w:t>BÊN CHO THUÊ</w:t>
      </w:r>
      <w:r w:rsidRPr="00A74D8F">
        <w:rPr>
          <w:b/>
          <w:sz w:val="26"/>
          <w:szCs w:val="26"/>
        </w:rPr>
        <w:tab/>
      </w:r>
      <w:r w:rsidRPr="00A74D8F">
        <w:rPr>
          <w:b/>
          <w:sz w:val="26"/>
          <w:szCs w:val="26"/>
        </w:rPr>
        <w:tab/>
      </w:r>
      <w:r w:rsidRPr="00A74D8F">
        <w:rPr>
          <w:b/>
          <w:sz w:val="26"/>
          <w:szCs w:val="26"/>
        </w:rPr>
        <w:tab/>
      </w:r>
      <w:r w:rsidRPr="00A74D8F">
        <w:rPr>
          <w:b/>
          <w:sz w:val="26"/>
          <w:szCs w:val="26"/>
        </w:rPr>
        <w:tab/>
      </w:r>
      <w:r w:rsidRPr="00A74D8F">
        <w:rPr>
          <w:b/>
          <w:sz w:val="26"/>
          <w:szCs w:val="26"/>
        </w:rPr>
        <w:tab/>
      </w:r>
      <w:r w:rsidRPr="00A74D8F">
        <w:rPr>
          <w:b/>
          <w:sz w:val="26"/>
          <w:szCs w:val="26"/>
        </w:rPr>
        <w:tab/>
      </w:r>
      <w:r w:rsidRPr="00A74D8F">
        <w:rPr>
          <w:b/>
          <w:sz w:val="26"/>
          <w:szCs w:val="26"/>
        </w:rPr>
        <w:tab/>
        <w:t>BÊN THUÊ</w:t>
      </w:r>
    </w:p>
    <w:p w14:paraId="29E9DB61" w14:textId="77777777" w:rsidR="006255E0" w:rsidRPr="00A74D8F" w:rsidRDefault="006255E0" w:rsidP="006255E0">
      <w:pPr>
        <w:jc w:val="both"/>
        <w:rPr>
          <w:b/>
          <w:sz w:val="26"/>
          <w:szCs w:val="26"/>
        </w:rPr>
      </w:pPr>
      <w:r w:rsidRPr="00A74D8F">
        <w:rPr>
          <w:b/>
          <w:sz w:val="26"/>
          <w:szCs w:val="26"/>
        </w:rPr>
        <w:t>Ngày</w:t>
      </w:r>
      <w:r w:rsidRPr="00A74D8F">
        <w:rPr>
          <w:b/>
          <w:sz w:val="26"/>
          <w:szCs w:val="26"/>
        </w:rPr>
        <w:tab/>
      </w:r>
      <w:r w:rsidRPr="00A74D8F">
        <w:rPr>
          <w:b/>
          <w:sz w:val="26"/>
          <w:szCs w:val="26"/>
        </w:rPr>
        <w:tab/>
      </w:r>
      <w:r w:rsidRPr="00A74D8F">
        <w:rPr>
          <w:b/>
          <w:sz w:val="26"/>
          <w:szCs w:val="26"/>
        </w:rPr>
        <w:tab/>
      </w:r>
      <w:r w:rsidRPr="00A74D8F">
        <w:rPr>
          <w:b/>
          <w:sz w:val="26"/>
          <w:szCs w:val="26"/>
        </w:rPr>
        <w:tab/>
      </w:r>
      <w:r w:rsidRPr="00A74D8F">
        <w:rPr>
          <w:b/>
          <w:sz w:val="26"/>
          <w:szCs w:val="26"/>
        </w:rPr>
        <w:tab/>
      </w:r>
      <w:r w:rsidRPr="00A74D8F">
        <w:rPr>
          <w:b/>
          <w:sz w:val="26"/>
          <w:szCs w:val="26"/>
        </w:rPr>
        <w:tab/>
      </w:r>
      <w:r w:rsidRPr="00A74D8F">
        <w:rPr>
          <w:b/>
          <w:sz w:val="26"/>
          <w:szCs w:val="26"/>
        </w:rPr>
        <w:tab/>
      </w:r>
      <w:r w:rsidRPr="00A74D8F">
        <w:rPr>
          <w:b/>
          <w:sz w:val="26"/>
          <w:szCs w:val="26"/>
        </w:rPr>
        <w:tab/>
      </w:r>
      <w:r w:rsidRPr="00A74D8F">
        <w:rPr>
          <w:b/>
          <w:sz w:val="26"/>
          <w:szCs w:val="26"/>
        </w:rPr>
        <w:tab/>
        <w:t>Ngày</w:t>
      </w:r>
    </w:p>
    <w:p w14:paraId="0B91E7BE" w14:textId="77777777" w:rsidR="006255E0" w:rsidRPr="00A74D8F" w:rsidRDefault="006255E0" w:rsidP="006255E0">
      <w:pPr>
        <w:rPr>
          <w:sz w:val="26"/>
          <w:szCs w:val="26"/>
        </w:rPr>
      </w:pPr>
    </w:p>
    <w:p w14:paraId="77740CC8" w14:textId="77777777" w:rsidR="006255E0" w:rsidRPr="00A74D8F" w:rsidRDefault="006255E0" w:rsidP="006255E0">
      <w:pPr>
        <w:rPr>
          <w:sz w:val="26"/>
          <w:szCs w:val="26"/>
        </w:rPr>
      </w:pPr>
    </w:p>
    <w:p w14:paraId="3A1B4DAB" w14:textId="77777777" w:rsidR="006255E0" w:rsidRPr="00A74D8F" w:rsidRDefault="006255E0" w:rsidP="006255E0">
      <w:pPr>
        <w:rPr>
          <w:sz w:val="26"/>
          <w:szCs w:val="26"/>
        </w:rPr>
      </w:pPr>
    </w:p>
    <w:p w14:paraId="447F5A15" w14:textId="77777777" w:rsidR="008F4BC6" w:rsidRPr="00A74D8F" w:rsidRDefault="008F4BC6"/>
    <w:sectPr w:rsidR="008F4BC6" w:rsidRPr="00A74D8F" w:rsidSect="00B83D34">
      <w:headerReference w:type="default" r:id="rId12"/>
      <w:footerReference w:type="default" r:id="rId13"/>
      <w:pgSz w:w="11906" w:h="16838" w:code="9"/>
      <w:pgMar w:top="1134" w:right="1134" w:bottom="1134" w:left="1701" w:header="720" w:footer="720" w:gutter="0"/>
      <w:paperSrc w:first="4" w:other="4"/>
      <w:cols w:space="720"/>
      <w:noEndnote/>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Hung Anh" w:date="2019-02-25T09:20:00Z" w:initials="WU">
    <w:p w14:paraId="348185B2" w14:textId="77777777" w:rsidR="00822789" w:rsidRDefault="00822789">
      <w:pPr>
        <w:pStyle w:val="CommentText"/>
      </w:pPr>
      <w:r>
        <w:rPr>
          <w:rStyle w:val="CommentReference"/>
        </w:rPr>
        <w:annotationRef/>
      </w:r>
      <w:r>
        <w:rPr>
          <w:noProof/>
        </w:rPr>
        <w:t>S</w:t>
      </w:r>
      <w:r>
        <w:rPr>
          <w:rFonts w:ascii="Calibri" w:hAnsi="Calibri" w:cs="Calibri"/>
          <w:noProof/>
        </w:rPr>
        <w:t>ố Hợp đồng</w:t>
      </w:r>
    </w:p>
  </w:comment>
  <w:comment w:id="2" w:author="Hung Anh" w:date="2019-02-25T09:21:00Z" w:initials="WU">
    <w:p w14:paraId="67F2DD92" w14:textId="77777777" w:rsidR="00822789" w:rsidRDefault="00822789">
      <w:pPr>
        <w:pStyle w:val="CommentText"/>
      </w:pPr>
      <w:r>
        <w:rPr>
          <w:rStyle w:val="CommentReference"/>
        </w:rPr>
        <w:annotationRef/>
      </w:r>
      <w:r>
        <w:t>Ngày ký Hợp đồng</w:t>
      </w:r>
    </w:p>
  </w:comment>
  <w:comment w:id="3" w:author="Hung Anh" w:date="2019-02-25T09:21:00Z" w:initials="WU">
    <w:p w14:paraId="6B2B170F" w14:textId="77777777" w:rsidR="00822789" w:rsidRDefault="00822789">
      <w:pPr>
        <w:pStyle w:val="CommentText"/>
      </w:pPr>
      <w:r>
        <w:rPr>
          <w:rStyle w:val="CommentReference"/>
        </w:rPr>
        <w:annotationRef/>
      </w:r>
      <w:r>
        <w:t>Thông tin khách hàng</w:t>
      </w:r>
    </w:p>
  </w:comment>
  <w:comment w:id="4" w:author="Hung Anh" w:date="2019-02-25T08:36:00Z" w:initials="WU">
    <w:p w14:paraId="6F207F4D" w14:textId="77777777" w:rsidR="00822789" w:rsidRPr="00E51D45" w:rsidRDefault="00822789" w:rsidP="00481475">
      <w:pPr>
        <w:pStyle w:val="CommentText"/>
      </w:pPr>
      <w:r>
        <w:rPr>
          <w:rStyle w:val="CommentReference"/>
        </w:rPr>
        <w:annotationRef/>
      </w:r>
      <w:r w:rsidRPr="00E51D45">
        <w:t>Diện tích</w:t>
      </w:r>
      <w:r w:rsidR="00EB58B3">
        <w:t xml:space="preserve"> thuê</w:t>
      </w:r>
    </w:p>
  </w:comment>
  <w:comment w:id="5" w:author="Hung Anh" w:date="2019-02-25T09:25:00Z" w:initials="WU">
    <w:p w14:paraId="4CC099B1" w14:textId="77777777" w:rsidR="00822789" w:rsidRDefault="00822789">
      <w:pPr>
        <w:pStyle w:val="CommentText"/>
      </w:pPr>
      <w:r>
        <w:rPr>
          <w:rStyle w:val="CommentReference"/>
        </w:rPr>
        <w:annotationRef/>
      </w:r>
      <w:r>
        <w:t>Số phòng</w:t>
      </w:r>
    </w:p>
  </w:comment>
  <w:comment w:id="6" w:author="Hung Anh" w:date="2019-02-25T09:32:00Z" w:initials="WU">
    <w:p w14:paraId="13D50AB9" w14:textId="77777777" w:rsidR="00822789" w:rsidRPr="00E54840" w:rsidRDefault="00822789" w:rsidP="00757145">
      <w:pPr>
        <w:pStyle w:val="CommentText"/>
      </w:pPr>
      <w:r>
        <w:rPr>
          <w:rStyle w:val="CommentReference"/>
        </w:rPr>
        <w:annotationRef/>
      </w:r>
      <w:r w:rsidR="008E5A1F">
        <w:t>Ngày thuê văn phòng</w:t>
      </w:r>
    </w:p>
  </w:comment>
  <w:comment w:id="7" w:author="Hung Anh" w:date="2019-02-25T09:32:00Z" w:initials="WU">
    <w:p w14:paraId="6F091280" w14:textId="77777777" w:rsidR="00822789" w:rsidRPr="00E54840" w:rsidRDefault="00822789" w:rsidP="00757145">
      <w:pPr>
        <w:pStyle w:val="CommentText"/>
      </w:pPr>
      <w:r>
        <w:rPr>
          <w:rStyle w:val="CommentReference"/>
        </w:rPr>
        <w:annotationRef/>
      </w:r>
      <w:r w:rsidR="008E5A1F">
        <w:t>Ngày</w:t>
      </w:r>
      <w:r>
        <w:t xml:space="preserve"> kết thúc</w:t>
      </w:r>
      <w:r w:rsidR="008E5A1F">
        <w:t xml:space="preserve"> thuê</w:t>
      </w:r>
    </w:p>
  </w:comment>
  <w:comment w:id="8" w:author="Hung Anh" w:date="2019-02-25T08:39:00Z" w:initials="WU">
    <w:p w14:paraId="4A17BAA6" w14:textId="77777777" w:rsidR="00822789" w:rsidRPr="00E51D45" w:rsidRDefault="00822789" w:rsidP="00757145">
      <w:pPr>
        <w:pStyle w:val="CommentText"/>
      </w:pPr>
      <w:r>
        <w:rPr>
          <w:rStyle w:val="CommentReference"/>
        </w:rPr>
        <w:annotationRef/>
      </w:r>
      <w:r w:rsidRPr="00E51D45">
        <w:t>Ngày bắt đầ</w:t>
      </w:r>
      <w:r>
        <w:t>u</w:t>
      </w:r>
      <w:r w:rsidRPr="00E51D45">
        <w:t xml:space="preserve"> tính tiền và phí dịch vụ</w:t>
      </w:r>
      <w:r>
        <w:t xml:space="preserve"> (File Quản lý doanh thu)</w:t>
      </w:r>
    </w:p>
  </w:comment>
  <w:comment w:id="9" w:author="Hung Anh" w:date="2019-02-25T09:55:00Z" w:initials="WU">
    <w:p w14:paraId="0B605FC7" w14:textId="77777777" w:rsidR="00822789" w:rsidRDefault="00822789">
      <w:pPr>
        <w:pStyle w:val="CommentText"/>
      </w:pPr>
      <w:r>
        <w:rPr>
          <w:rStyle w:val="CommentReference"/>
        </w:rPr>
        <w:annotationRef/>
      </w:r>
      <w:r>
        <w:t>Giá thuê văn phòng</w:t>
      </w:r>
    </w:p>
  </w:comment>
  <w:comment w:id="10" w:author="Hung Anh" w:date="2019-02-25T10:05:00Z" w:initials="WU">
    <w:p w14:paraId="0B47173C" w14:textId="77777777" w:rsidR="00141C79" w:rsidRDefault="00141C79">
      <w:pPr>
        <w:pStyle w:val="CommentText"/>
      </w:pPr>
      <w:r>
        <w:rPr>
          <w:rStyle w:val="CommentReference"/>
        </w:rPr>
        <w:annotationRef/>
      </w:r>
      <w:r>
        <w:t>Phí dịch vụ</w:t>
      </w:r>
    </w:p>
  </w:comment>
  <w:comment w:id="12" w:author="Hung Anh" w:date="2019-02-25T10:10:00Z" w:initials="WU">
    <w:p w14:paraId="41530647" w14:textId="77777777" w:rsidR="00D81E5A" w:rsidRPr="003830F3" w:rsidRDefault="00D81E5A" w:rsidP="00D81E5A">
      <w:pPr>
        <w:pStyle w:val="CommentText"/>
      </w:pPr>
      <w:r>
        <w:rPr>
          <w:rStyle w:val="CommentReference"/>
        </w:rPr>
        <w:annotationRef/>
      </w:r>
      <w:r>
        <w:t>Ngày tăng giá thuê văn phòng</w:t>
      </w:r>
    </w:p>
    <w:p w14:paraId="2924B573" w14:textId="77777777" w:rsidR="00D81E5A" w:rsidRDefault="00D81E5A">
      <w:pPr>
        <w:pStyle w:val="CommentText"/>
      </w:pPr>
    </w:p>
  </w:comment>
  <w:comment w:id="13" w:author="Hung Anh" w:date="2019-02-25T10:12:00Z" w:initials="WU">
    <w:p w14:paraId="0051C696" w14:textId="77777777" w:rsidR="00D81E5A" w:rsidRPr="00D81E5A" w:rsidRDefault="00D81E5A">
      <w:pPr>
        <w:pStyle w:val="CommentText"/>
        <w:rPr>
          <w:color w:val="FF0000"/>
        </w:rPr>
      </w:pPr>
      <w:r>
        <w:rPr>
          <w:rStyle w:val="CommentReference"/>
        </w:rPr>
        <w:annotationRef/>
      </w:r>
      <w:r>
        <w:t>Mức tăng giá thuê văn phòng</w:t>
      </w:r>
    </w:p>
  </w:comment>
  <w:comment w:id="14" w:author="Hung Anh" w:date="2019-02-25T10:24:00Z" w:initials="WU">
    <w:p w14:paraId="5C3C18BF" w14:textId="77777777" w:rsidR="00F016A9" w:rsidRDefault="00F016A9">
      <w:pPr>
        <w:pStyle w:val="CommentText"/>
      </w:pPr>
      <w:r>
        <w:rPr>
          <w:rStyle w:val="CommentReference"/>
        </w:rPr>
        <w:annotationRef/>
      </w:r>
      <w:r>
        <w:t>Mức tăng phí dịch vụ</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8185B2" w15:done="0"/>
  <w15:commentEx w15:paraId="67F2DD92" w15:done="0"/>
  <w15:commentEx w15:paraId="6B2B170F" w15:done="0"/>
  <w15:commentEx w15:paraId="6F207F4D" w15:done="0"/>
  <w15:commentEx w15:paraId="4CC099B1" w15:done="0"/>
  <w15:commentEx w15:paraId="13D50AB9" w15:done="0"/>
  <w15:commentEx w15:paraId="6F091280" w15:done="0"/>
  <w15:commentEx w15:paraId="4A17BAA6" w15:done="0"/>
  <w15:commentEx w15:paraId="0B605FC7" w15:done="0"/>
  <w15:commentEx w15:paraId="0B47173C" w15:done="0"/>
  <w15:commentEx w15:paraId="2924B573" w15:done="0"/>
  <w15:commentEx w15:paraId="0051C696" w15:done="0"/>
  <w15:commentEx w15:paraId="5C3C18B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6883BE" w14:textId="77777777" w:rsidR="00023602" w:rsidRDefault="00023602" w:rsidP="00FB0E69">
      <w:r>
        <w:separator/>
      </w:r>
    </w:p>
  </w:endnote>
  <w:endnote w:type="continuationSeparator" w:id="0">
    <w:p w14:paraId="0EE589C9" w14:textId="77777777" w:rsidR="00023602" w:rsidRDefault="00023602" w:rsidP="00FB0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0002EFF" w:usb1="C000247B" w:usb2="00000009" w:usb3="00000000" w:csb0="000001FF" w:csb1="00000000"/>
  </w:font>
  <w:font w:name=".VnArialH">
    <w:altName w:val="Courier New"/>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3"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F46862" w14:textId="77777777" w:rsidR="00822789" w:rsidRDefault="00822789">
    <w:pPr>
      <w:pStyle w:val="Footer"/>
      <w:jc w:val="center"/>
    </w:pPr>
    <w:r>
      <w:fldChar w:fldCharType="begin"/>
    </w:r>
    <w:r>
      <w:instrText xml:space="preserve"> PAGE   \* MERGEFORMAT </w:instrText>
    </w:r>
    <w:r>
      <w:fldChar w:fldCharType="separate"/>
    </w:r>
    <w:r w:rsidR="00023602">
      <w:rPr>
        <w:noProof/>
      </w:rPr>
      <w:t>17</w:t>
    </w:r>
    <w:r>
      <w:rPr>
        <w:noProof/>
      </w:rPr>
      <w:fldChar w:fldCharType="end"/>
    </w:r>
  </w:p>
  <w:p w14:paraId="4B555915" w14:textId="77777777" w:rsidR="00822789" w:rsidRDefault="00822789" w:rsidP="00E749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E0DFAE" w14:textId="77777777" w:rsidR="00023602" w:rsidRDefault="00023602" w:rsidP="00FB0E69">
      <w:r>
        <w:separator/>
      </w:r>
    </w:p>
  </w:footnote>
  <w:footnote w:type="continuationSeparator" w:id="0">
    <w:p w14:paraId="6F732A4E" w14:textId="77777777" w:rsidR="00023602" w:rsidRDefault="00023602" w:rsidP="00FB0E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13CA0" w14:textId="77777777" w:rsidR="00822789" w:rsidRPr="00764741" w:rsidRDefault="00822789" w:rsidP="00397D28">
    <w:pPr>
      <w:pStyle w:val="Header"/>
      <w:pBdr>
        <w:bottom w:val="single" w:sz="4" w:space="1" w:color="auto"/>
      </w:pBdr>
      <w:shd w:val="clear" w:color="auto" w:fill="C0C0C0"/>
      <w:tabs>
        <w:tab w:val="clear" w:pos="4320"/>
        <w:tab w:val="clear" w:pos="8640"/>
        <w:tab w:val="right" w:pos="10023"/>
      </w:tabs>
      <w:ind w:right="-117"/>
      <w:jc w:val="right"/>
      <w:rPr>
        <w:b/>
        <w:sz w:val="24"/>
        <w:szCs w:val="24"/>
      </w:rPr>
    </w:pPr>
    <w:r w:rsidRPr="00E35C64">
      <w:rPr>
        <w:sz w:val="24"/>
        <w:szCs w:val="24"/>
        <w:highlight w:val="lightGray"/>
        <w:shd w:val="clear" w:color="auto" w:fill="CCCCCC"/>
      </w:rPr>
      <w:t xml:space="preserve">              </w:t>
    </w:r>
    <w:r w:rsidRPr="00E35C64">
      <w:rPr>
        <w:szCs w:val="26"/>
        <w:highlight w:val="lightGray"/>
        <w:shd w:val="clear" w:color="auto" w:fill="CCCCCC"/>
      </w:rPr>
      <w:t xml:space="preserve">     </w:t>
    </w:r>
    <w:r w:rsidRPr="00E35C64">
      <w:rPr>
        <w:sz w:val="24"/>
        <w:szCs w:val="24"/>
        <w:highlight w:val="lightGray"/>
        <w:shd w:val="clear" w:color="auto" w:fill="CCCCCC"/>
      </w:rPr>
      <w:t xml:space="preserve">                                                                                                                      QT.11.</w:t>
    </w:r>
    <w:r>
      <w:rPr>
        <w:sz w:val="24"/>
        <w:szCs w:val="24"/>
        <w:shd w:val="clear" w:color="auto" w:fill="CCCCCC"/>
      </w:rPr>
      <w:t>04</w:t>
    </w:r>
  </w:p>
  <w:p w14:paraId="658F9C24" w14:textId="77777777" w:rsidR="00822789" w:rsidRDefault="008227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E5D24"/>
    <w:multiLevelType w:val="multilevel"/>
    <w:tmpl w:val="DEEC83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514E73"/>
    <w:multiLevelType w:val="hybridMultilevel"/>
    <w:tmpl w:val="A1D63186"/>
    <w:lvl w:ilvl="0" w:tplc="74E61472">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06100FA"/>
    <w:multiLevelType w:val="multilevel"/>
    <w:tmpl w:val="36F4A00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18E1CAB"/>
    <w:multiLevelType w:val="hybridMultilevel"/>
    <w:tmpl w:val="52F4E60C"/>
    <w:lvl w:ilvl="0" w:tplc="E23A6B14">
      <w:start w:val="1"/>
      <w:numFmt w:val="lowerLetter"/>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19416A3"/>
    <w:multiLevelType w:val="hybridMultilevel"/>
    <w:tmpl w:val="0446664C"/>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F2DA36C8">
      <w:numFmt w:val="bullet"/>
      <w:lvlText w:val=""/>
      <w:lvlJc w:val="left"/>
      <w:pPr>
        <w:tabs>
          <w:tab w:val="num" w:pos="1440"/>
        </w:tabs>
        <w:ind w:left="1440" w:hanging="360"/>
      </w:pPr>
      <w:rPr>
        <w:rFonts w:ascii="Symbol" w:eastAsia="Times New Roman" w:hAnsi="Symbol" w:cs="Times New Roman" w:hint="default"/>
        <w:i/>
        <w:u w:val="single"/>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AB0E3C"/>
    <w:multiLevelType w:val="hybridMultilevel"/>
    <w:tmpl w:val="97147A8A"/>
    <w:lvl w:ilvl="0" w:tplc="A0FC583C">
      <w:start w:val="1"/>
      <w:numFmt w:val="lowerLetter"/>
      <w:lvlText w:val="(%1)"/>
      <w:lvlJc w:val="left"/>
      <w:pPr>
        <w:tabs>
          <w:tab w:val="num" w:pos="1287"/>
        </w:tabs>
        <w:ind w:left="128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581344E"/>
    <w:multiLevelType w:val="multilevel"/>
    <w:tmpl w:val="CF685FF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5836B5D"/>
    <w:multiLevelType w:val="hybridMultilevel"/>
    <w:tmpl w:val="0512F1D0"/>
    <w:lvl w:ilvl="0" w:tplc="934AE4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C360D11"/>
    <w:multiLevelType w:val="hybridMultilevel"/>
    <w:tmpl w:val="D3307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444107"/>
    <w:multiLevelType w:val="hybridMultilevel"/>
    <w:tmpl w:val="D8105916"/>
    <w:lvl w:ilvl="0" w:tplc="A0FC58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3C7DF5"/>
    <w:multiLevelType w:val="hybridMultilevel"/>
    <w:tmpl w:val="52F4E60C"/>
    <w:lvl w:ilvl="0" w:tplc="E23A6B14">
      <w:start w:val="1"/>
      <w:numFmt w:val="lowerLetter"/>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2F134AA"/>
    <w:multiLevelType w:val="multilevel"/>
    <w:tmpl w:val="338A8DCE"/>
    <w:lvl w:ilvl="0">
      <w:start w:val="20"/>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2" w15:restartNumberingAfterBreak="0">
    <w:nsid w:val="24214FD9"/>
    <w:multiLevelType w:val="hybridMultilevel"/>
    <w:tmpl w:val="935E0F48"/>
    <w:lvl w:ilvl="0" w:tplc="2BE434F2">
      <w:start w:val="1"/>
      <w:numFmt w:val="decimal"/>
      <w:lvlText w:val="(%1)"/>
      <w:lvlJc w:val="left"/>
      <w:pPr>
        <w:tabs>
          <w:tab w:val="num" w:pos="550"/>
        </w:tabs>
        <w:ind w:left="550" w:hanging="550"/>
      </w:pPr>
      <w:rPr>
        <w:rFonts w:hint="default"/>
      </w:rPr>
    </w:lvl>
    <w:lvl w:ilvl="1" w:tplc="A0FC583C">
      <w:start w:val="1"/>
      <w:numFmt w:val="lowerLetter"/>
      <w:lvlText w:val="(%2)"/>
      <w:lvlJc w:val="left"/>
      <w:pPr>
        <w:tabs>
          <w:tab w:val="num" w:pos="190"/>
        </w:tabs>
        <w:ind w:left="190" w:hanging="567"/>
      </w:pPr>
      <w:rPr>
        <w:rFonts w:hint="default"/>
      </w:rPr>
    </w:lvl>
    <w:lvl w:ilvl="2" w:tplc="A0FC583C">
      <w:start w:val="1"/>
      <w:numFmt w:val="lowerLetter"/>
      <w:lvlText w:val="(%3)"/>
      <w:lvlJc w:val="left"/>
      <w:pPr>
        <w:tabs>
          <w:tab w:val="num" w:pos="1090"/>
        </w:tabs>
        <w:ind w:left="1090" w:hanging="567"/>
      </w:pPr>
      <w:rPr>
        <w:rFonts w:hint="default"/>
      </w:rPr>
    </w:lvl>
    <w:lvl w:ilvl="3" w:tplc="F8E06CB4">
      <w:start w:val="4"/>
      <w:numFmt w:val="decimal"/>
      <w:lvlText w:val="%4."/>
      <w:lvlJc w:val="left"/>
      <w:pPr>
        <w:ind w:left="1423" w:hanging="360"/>
      </w:pPr>
      <w:rPr>
        <w:rFonts w:hint="default"/>
      </w:rPr>
    </w:lvl>
    <w:lvl w:ilvl="4" w:tplc="A80416F0">
      <w:start w:val="1"/>
      <w:numFmt w:val="lowerLetter"/>
      <w:lvlText w:val="%5)"/>
      <w:lvlJc w:val="left"/>
      <w:pPr>
        <w:ind w:left="2143" w:hanging="360"/>
      </w:pPr>
      <w:rPr>
        <w:rFonts w:hint="default"/>
      </w:rPr>
    </w:lvl>
    <w:lvl w:ilvl="5" w:tplc="0409001B" w:tentative="1">
      <w:start w:val="1"/>
      <w:numFmt w:val="lowerRoman"/>
      <w:lvlText w:val="%6."/>
      <w:lvlJc w:val="right"/>
      <w:pPr>
        <w:tabs>
          <w:tab w:val="num" w:pos="2863"/>
        </w:tabs>
        <w:ind w:left="2863" w:hanging="180"/>
      </w:pPr>
    </w:lvl>
    <w:lvl w:ilvl="6" w:tplc="0409000F" w:tentative="1">
      <w:start w:val="1"/>
      <w:numFmt w:val="decimal"/>
      <w:lvlText w:val="%7."/>
      <w:lvlJc w:val="left"/>
      <w:pPr>
        <w:tabs>
          <w:tab w:val="num" w:pos="3583"/>
        </w:tabs>
        <w:ind w:left="3583" w:hanging="360"/>
      </w:pPr>
    </w:lvl>
    <w:lvl w:ilvl="7" w:tplc="04090019" w:tentative="1">
      <w:start w:val="1"/>
      <w:numFmt w:val="lowerLetter"/>
      <w:lvlText w:val="%8."/>
      <w:lvlJc w:val="left"/>
      <w:pPr>
        <w:tabs>
          <w:tab w:val="num" w:pos="4303"/>
        </w:tabs>
        <w:ind w:left="4303" w:hanging="360"/>
      </w:pPr>
    </w:lvl>
    <w:lvl w:ilvl="8" w:tplc="0409001B" w:tentative="1">
      <w:start w:val="1"/>
      <w:numFmt w:val="lowerRoman"/>
      <w:lvlText w:val="%9."/>
      <w:lvlJc w:val="right"/>
      <w:pPr>
        <w:tabs>
          <w:tab w:val="num" w:pos="5023"/>
        </w:tabs>
        <w:ind w:left="5023" w:hanging="180"/>
      </w:pPr>
    </w:lvl>
  </w:abstractNum>
  <w:abstractNum w:abstractNumId="13" w15:restartNumberingAfterBreak="0">
    <w:nsid w:val="2B301784"/>
    <w:multiLevelType w:val="hybridMultilevel"/>
    <w:tmpl w:val="B32E72A0"/>
    <w:lvl w:ilvl="0" w:tplc="F890716A">
      <w:numFmt w:val="bullet"/>
      <w:lvlText w:val="-"/>
      <w:lvlJc w:val="left"/>
      <w:pPr>
        <w:tabs>
          <w:tab w:val="num" w:pos="720"/>
        </w:tabs>
        <w:ind w:left="720" w:hanging="360"/>
      </w:pPr>
      <w:rPr>
        <w:rFonts w:ascii="Times New Roman" w:eastAsia="Times New Roman" w:hAnsi="Times New Roman" w:cs="Times New Roman" w:hint="default"/>
      </w:rPr>
    </w:lvl>
    <w:lvl w:ilvl="1" w:tplc="F2DA36C8">
      <w:numFmt w:val="bullet"/>
      <w:lvlText w:val=""/>
      <w:lvlJc w:val="left"/>
      <w:pPr>
        <w:tabs>
          <w:tab w:val="num" w:pos="1440"/>
        </w:tabs>
        <w:ind w:left="1440" w:hanging="360"/>
      </w:pPr>
      <w:rPr>
        <w:rFonts w:ascii="Symbol" w:eastAsia="Times New Roman" w:hAnsi="Symbol" w:cs="Times New Roman" w:hint="default"/>
        <w:i/>
        <w:u w:val="single"/>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E8D19EA"/>
    <w:multiLevelType w:val="hybridMultilevel"/>
    <w:tmpl w:val="08FC1850"/>
    <w:lvl w:ilvl="0" w:tplc="6E728C06">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0764DB6"/>
    <w:multiLevelType w:val="hybridMultilevel"/>
    <w:tmpl w:val="F10AC9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7E87CB5"/>
    <w:multiLevelType w:val="hybridMultilevel"/>
    <w:tmpl w:val="0FCE9560"/>
    <w:lvl w:ilvl="0" w:tplc="A0FC58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9EC64CB"/>
    <w:multiLevelType w:val="hybridMultilevel"/>
    <w:tmpl w:val="707A8B2E"/>
    <w:lvl w:ilvl="0" w:tplc="311AFD78">
      <w:start w:val="1"/>
      <w:numFmt w:val="bullet"/>
      <w:lvlText w:val="-"/>
      <w:lvlJc w:val="left"/>
      <w:pPr>
        <w:tabs>
          <w:tab w:val="num" w:pos="1080"/>
        </w:tabs>
        <w:ind w:left="1080" w:hanging="360"/>
      </w:pPr>
      <w:rPr>
        <w:rFonts w:ascii="Times New Roman" w:eastAsia="Times New Roman" w:hAnsi="Times New Roman" w:cs="Times New Roman" w:hint="default"/>
        <w:b/>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E2B3964"/>
    <w:multiLevelType w:val="hybridMultilevel"/>
    <w:tmpl w:val="0362081C"/>
    <w:lvl w:ilvl="0" w:tplc="A0FC583C">
      <w:start w:val="1"/>
      <w:numFmt w:val="lowerLetter"/>
      <w:lvlText w:val="(%1)"/>
      <w:lvlJc w:val="left"/>
      <w:pPr>
        <w:tabs>
          <w:tab w:val="num" w:pos="1287"/>
        </w:tabs>
        <w:ind w:left="128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E950A99"/>
    <w:multiLevelType w:val="hybridMultilevel"/>
    <w:tmpl w:val="98347096"/>
    <w:lvl w:ilvl="0" w:tplc="04090019">
      <w:start w:val="1"/>
      <w:numFmt w:val="lowerLetter"/>
      <w:lvlText w:val="%1."/>
      <w:lvlJc w:val="left"/>
      <w:pPr>
        <w:tabs>
          <w:tab w:val="num" w:pos="1075"/>
        </w:tabs>
        <w:ind w:left="1075" w:hanging="360"/>
      </w:pPr>
    </w:lvl>
    <w:lvl w:ilvl="1" w:tplc="04090019" w:tentative="1">
      <w:start w:val="1"/>
      <w:numFmt w:val="lowerLetter"/>
      <w:lvlText w:val="%2."/>
      <w:lvlJc w:val="left"/>
      <w:pPr>
        <w:tabs>
          <w:tab w:val="num" w:pos="1795"/>
        </w:tabs>
        <w:ind w:left="1795" w:hanging="360"/>
      </w:pPr>
    </w:lvl>
    <w:lvl w:ilvl="2" w:tplc="0409001B" w:tentative="1">
      <w:start w:val="1"/>
      <w:numFmt w:val="lowerRoman"/>
      <w:lvlText w:val="%3."/>
      <w:lvlJc w:val="right"/>
      <w:pPr>
        <w:tabs>
          <w:tab w:val="num" w:pos="2515"/>
        </w:tabs>
        <w:ind w:left="2515" w:hanging="180"/>
      </w:pPr>
    </w:lvl>
    <w:lvl w:ilvl="3" w:tplc="0409000F" w:tentative="1">
      <w:start w:val="1"/>
      <w:numFmt w:val="decimal"/>
      <w:lvlText w:val="%4."/>
      <w:lvlJc w:val="left"/>
      <w:pPr>
        <w:tabs>
          <w:tab w:val="num" w:pos="3235"/>
        </w:tabs>
        <w:ind w:left="3235" w:hanging="360"/>
      </w:pPr>
    </w:lvl>
    <w:lvl w:ilvl="4" w:tplc="04090019" w:tentative="1">
      <w:start w:val="1"/>
      <w:numFmt w:val="lowerLetter"/>
      <w:lvlText w:val="%5."/>
      <w:lvlJc w:val="left"/>
      <w:pPr>
        <w:tabs>
          <w:tab w:val="num" w:pos="3955"/>
        </w:tabs>
        <w:ind w:left="3955" w:hanging="360"/>
      </w:pPr>
    </w:lvl>
    <w:lvl w:ilvl="5" w:tplc="0409001B" w:tentative="1">
      <w:start w:val="1"/>
      <w:numFmt w:val="lowerRoman"/>
      <w:lvlText w:val="%6."/>
      <w:lvlJc w:val="right"/>
      <w:pPr>
        <w:tabs>
          <w:tab w:val="num" w:pos="4675"/>
        </w:tabs>
        <w:ind w:left="4675" w:hanging="180"/>
      </w:pPr>
    </w:lvl>
    <w:lvl w:ilvl="6" w:tplc="0409000F" w:tentative="1">
      <w:start w:val="1"/>
      <w:numFmt w:val="decimal"/>
      <w:lvlText w:val="%7."/>
      <w:lvlJc w:val="left"/>
      <w:pPr>
        <w:tabs>
          <w:tab w:val="num" w:pos="5395"/>
        </w:tabs>
        <w:ind w:left="5395" w:hanging="360"/>
      </w:pPr>
    </w:lvl>
    <w:lvl w:ilvl="7" w:tplc="04090019" w:tentative="1">
      <w:start w:val="1"/>
      <w:numFmt w:val="lowerLetter"/>
      <w:lvlText w:val="%8."/>
      <w:lvlJc w:val="left"/>
      <w:pPr>
        <w:tabs>
          <w:tab w:val="num" w:pos="6115"/>
        </w:tabs>
        <w:ind w:left="6115" w:hanging="360"/>
      </w:pPr>
    </w:lvl>
    <w:lvl w:ilvl="8" w:tplc="0409001B" w:tentative="1">
      <w:start w:val="1"/>
      <w:numFmt w:val="lowerRoman"/>
      <w:lvlText w:val="%9."/>
      <w:lvlJc w:val="right"/>
      <w:pPr>
        <w:tabs>
          <w:tab w:val="num" w:pos="6835"/>
        </w:tabs>
        <w:ind w:left="6835" w:hanging="180"/>
      </w:pPr>
    </w:lvl>
  </w:abstractNum>
  <w:abstractNum w:abstractNumId="20" w15:restartNumberingAfterBreak="0">
    <w:nsid w:val="453554B5"/>
    <w:multiLevelType w:val="hybridMultilevel"/>
    <w:tmpl w:val="C040F2C6"/>
    <w:lvl w:ilvl="0" w:tplc="A0FC583C">
      <w:start w:val="1"/>
      <w:numFmt w:val="lowerLetter"/>
      <w:lvlText w:val="(%1)"/>
      <w:lvlJc w:val="left"/>
      <w:pPr>
        <w:tabs>
          <w:tab w:val="num" w:pos="1287"/>
        </w:tabs>
        <w:ind w:left="128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A903405"/>
    <w:multiLevelType w:val="hybridMultilevel"/>
    <w:tmpl w:val="C284F766"/>
    <w:lvl w:ilvl="0" w:tplc="0C2E907C">
      <w:start w:val="1"/>
      <w:numFmt w:val="lowerLetter"/>
      <w:lvlText w:val="(%1)"/>
      <w:lvlJc w:val="left"/>
      <w:pPr>
        <w:tabs>
          <w:tab w:val="num" w:pos="1287"/>
        </w:tabs>
        <w:ind w:left="128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0650431"/>
    <w:multiLevelType w:val="multilevel"/>
    <w:tmpl w:val="17E2A2A0"/>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D7D5600"/>
    <w:multiLevelType w:val="hybridMultilevel"/>
    <w:tmpl w:val="570CDE40"/>
    <w:lvl w:ilvl="0" w:tplc="0C2E907C">
      <w:start w:val="1"/>
      <w:numFmt w:val="lowerLetter"/>
      <w:lvlText w:val="(%1)"/>
      <w:lvlJc w:val="left"/>
      <w:pPr>
        <w:tabs>
          <w:tab w:val="num" w:pos="1287"/>
        </w:tabs>
        <w:ind w:left="1287" w:hanging="567"/>
      </w:pPr>
      <w:rPr>
        <w:rFonts w:hint="default"/>
      </w:rPr>
    </w:lvl>
    <w:lvl w:ilvl="1" w:tplc="4E684C9C">
      <w:start w:val="1"/>
      <w:numFmt w:val="lowerRoman"/>
      <w:lvlText w:val="(%2)"/>
      <w:lvlJc w:val="left"/>
      <w:pPr>
        <w:tabs>
          <w:tab w:val="num" w:pos="1630"/>
        </w:tabs>
        <w:ind w:left="1630" w:hanging="55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37129DA"/>
    <w:multiLevelType w:val="multilevel"/>
    <w:tmpl w:val="8CE4AAB4"/>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739A3071"/>
    <w:multiLevelType w:val="hybridMultilevel"/>
    <w:tmpl w:val="9F3A1D3E"/>
    <w:lvl w:ilvl="0" w:tplc="287098C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A66291"/>
    <w:multiLevelType w:val="hybridMultilevel"/>
    <w:tmpl w:val="228A8D5A"/>
    <w:lvl w:ilvl="0" w:tplc="0C2E907C">
      <w:start w:val="1"/>
      <w:numFmt w:val="lowerLetter"/>
      <w:lvlText w:val="(%1)"/>
      <w:lvlJc w:val="left"/>
      <w:pPr>
        <w:tabs>
          <w:tab w:val="num" w:pos="1287"/>
        </w:tabs>
        <w:ind w:left="128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20"/>
  </w:num>
  <w:num w:numId="3">
    <w:abstractNumId w:val="5"/>
  </w:num>
  <w:num w:numId="4">
    <w:abstractNumId w:val="18"/>
  </w:num>
  <w:num w:numId="5">
    <w:abstractNumId w:val="23"/>
  </w:num>
  <w:num w:numId="6">
    <w:abstractNumId w:val="26"/>
  </w:num>
  <w:num w:numId="7">
    <w:abstractNumId w:val="21"/>
  </w:num>
  <w:num w:numId="8">
    <w:abstractNumId w:val="4"/>
  </w:num>
  <w:num w:numId="9">
    <w:abstractNumId w:val="8"/>
  </w:num>
  <w:num w:numId="10">
    <w:abstractNumId w:val="17"/>
  </w:num>
  <w:num w:numId="11">
    <w:abstractNumId w:val="9"/>
  </w:num>
  <w:num w:numId="12">
    <w:abstractNumId w:val="22"/>
  </w:num>
  <w:num w:numId="13">
    <w:abstractNumId w:val="11"/>
  </w:num>
  <w:num w:numId="14">
    <w:abstractNumId w:val="10"/>
  </w:num>
  <w:num w:numId="15">
    <w:abstractNumId w:val="3"/>
  </w:num>
  <w:num w:numId="16">
    <w:abstractNumId w:val="19"/>
  </w:num>
  <w:num w:numId="17">
    <w:abstractNumId w:val="0"/>
  </w:num>
  <w:num w:numId="18">
    <w:abstractNumId w:val="14"/>
  </w:num>
  <w:num w:numId="19">
    <w:abstractNumId w:val="1"/>
  </w:num>
  <w:num w:numId="20">
    <w:abstractNumId w:val="25"/>
  </w:num>
  <w:num w:numId="21">
    <w:abstractNumId w:val="6"/>
  </w:num>
  <w:num w:numId="22">
    <w:abstractNumId w:val="2"/>
  </w:num>
  <w:num w:numId="23">
    <w:abstractNumId w:val="24"/>
  </w:num>
  <w:num w:numId="24">
    <w:abstractNumId w:val="13"/>
  </w:num>
  <w:num w:numId="25">
    <w:abstractNumId w:val="15"/>
  </w:num>
  <w:num w:numId="26">
    <w:abstractNumId w:val="16"/>
  </w:num>
  <w:num w:numId="2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ung Anh">
    <w15:presenceInfo w15:providerId="None" w15:userId="Hung An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activeWritingStyle w:appName="MSWord" w:lang="fr-FR" w:vendorID="64" w:dllVersion="131078" w:nlCheck="1" w:checkStyle="0"/>
  <w:activeWritingStyle w:appName="MSWord" w:lang="en-US" w:vendorID="64" w:dllVersion="131078" w:nlCheck="1" w:checkStyle="1"/>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5E0"/>
    <w:rsid w:val="00000DBB"/>
    <w:rsid w:val="000011F6"/>
    <w:rsid w:val="000058B5"/>
    <w:rsid w:val="00012EB8"/>
    <w:rsid w:val="000225F9"/>
    <w:rsid w:val="00023602"/>
    <w:rsid w:val="000239B0"/>
    <w:rsid w:val="00033557"/>
    <w:rsid w:val="00033853"/>
    <w:rsid w:val="00080AF4"/>
    <w:rsid w:val="0008326E"/>
    <w:rsid w:val="00085C09"/>
    <w:rsid w:val="00090F5E"/>
    <w:rsid w:val="000B3A87"/>
    <w:rsid w:val="000B79E7"/>
    <w:rsid w:val="000D0286"/>
    <w:rsid w:val="000E2E9F"/>
    <w:rsid w:val="000F652B"/>
    <w:rsid w:val="0011235B"/>
    <w:rsid w:val="00113FDD"/>
    <w:rsid w:val="00114DC2"/>
    <w:rsid w:val="00126E52"/>
    <w:rsid w:val="0013521E"/>
    <w:rsid w:val="00136F34"/>
    <w:rsid w:val="00141C79"/>
    <w:rsid w:val="00142520"/>
    <w:rsid w:val="00152E78"/>
    <w:rsid w:val="0015663D"/>
    <w:rsid w:val="0016478E"/>
    <w:rsid w:val="00170FF3"/>
    <w:rsid w:val="0017144B"/>
    <w:rsid w:val="001722E0"/>
    <w:rsid w:val="001A2E39"/>
    <w:rsid w:val="001D3006"/>
    <w:rsid w:val="001D682F"/>
    <w:rsid w:val="001D7BE1"/>
    <w:rsid w:val="001E1D50"/>
    <w:rsid w:val="001F1CDA"/>
    <w:rsid w:val="001F42A5"/>
    <w:rsid w:val="001F63C2"/>
    <w:rsid w:val="001F6C28"/>
    <w:rsid w:val="001F7F32"/>
    <w:rsid w:val="00204037"/>
    <w:rsid w:val="0022299A"/>
    <w:rsid w:val="00230C15"/>
    <w:rsid w:val="00233B2B"/>
    <w:rsid w:val="00237C7E"/>
    <w:rsid w:val="00247FC0"/>
    <w:rsid w:val="00264E98"/>
    <w:rsid w:val="00266CC5"/>
    <w:rsid w:val="0028390D"/>
    <w:rsid w:val="00291472"/>
    <w:rsid w:val="002A1885"/>
    <w:rsid w:val="002A28F5"/>
    <w:rsid w:val="002A7217"/>
    <w:rsid w:val="002C389E"/>
    <w:rsid w:val="002C48DE"/>
    <w:rsid w:val="002F245C"/>
    <w:rsid w:val="002F652A"/>
    <w:rsid w:val="00304CFC"/>
    <w:rsid w:val="003061FC"/>
    <w:rsid w:val="003272F7"/>
    <w:rsid w:val="00332171"/>
    <w:rsid w:val="003344FC"/>
    <w:rsid w:val="00340F52"/>
    <w:rsid w:val="0035343D"/>
    <w:rsid w:val="00353476"/>
    <w:rsid w:val="00364BD2"/>
    <w:rsid w:val="00375818"/>
    <w:rsid w:val="00384EDE"/>
    <w:rsid w:val="00397D28"/>
    <w:rsid w:val="003A3A68"/>
    <w:rsid w:val="003A588D"/>
    <w:rsid w:val="003A761F"/>
    <w:rsid w:val="003C41AA"/>
    <w:rsid w:val="003E2F61"/>
    <w:rsid w:val="004123BF"/>
    <w:rsid w:val="00413C7F"/>
    <w:rsid w:val="004254DC"/>
    <w:rsid w:val="0043238B"/>
    <w:rsid w:val="0043668F"/>
    <w:rsid w:val="004477A9"/>
    <w:rsid w:val="00464293"/>
    <w:rsid w:val="004716B4"/>
    <w:rsid w:val="00481475"/>
    <w:rsid w:val="00490C38"/>
    <w:rsid w:val="00492378"/>
    <w:rsid w:val="004A0FFD"/>
    <w:rsid w:val="004C0FD8"/>
    <w:rsid w:val="004C7C1B"/>
    <w:rsid w:val="004D778A"/>
    <w:rsid w:val="004E597F"/>
    <w:rsid w:val="004F5802"/>
    <w:rsid w:val="00501B8B"/>
    <w:rsid w:val="005041A0"/>
    <w:rsid w:val="00505F36"/>
    <w:rsid w:val="00507BE5"/>
    <w:rsid w:val="00524F0C"/>
    <w:rsid w:val="005445C5"/>
    <w:rsid w:val="005477C3"/>
    <w:rsid w:val="00557187"/>
    <w:rsid w:val="005806DD"/>
    <w:rsid w:val="005904D3"/>
    <w:rsid w:val="0059075D"/>
    <w:rsid w:val="005A0C27"/>
    <w:rsid w:val="005A1C2C"/>
    <w:rsid w:val="005B0B4A"/>
    <w:rsid w:val="005C3158"/>
    <w:rsid w:val="005D01FB"/>
    <w:rsid w:val="005E0561"/>
    <w:rsid w:val="005F1840"/>
    <w:rsid w:val="005F1E20"/>
    <w:rsid w:val="005F725E"/>
    <w:rsid w:val="0061395E"/>
    <w:rsid w:val="00614CDA"/>
    <w:rsid w:val="00616CE0"/>
    <w:rsid w:val="006255E0"/>
    <w:rsid w:val="006336F2"/>
    <w:rsid w:val="006352C5"/>
    <w:rsid w:val="006354B8"/>
    <w:rsid w:val="00641D12"/>
    <w:rsid w:val="00647FC4"/>
    <w:rsid w:val="00653725"/>
    <w:rsid w:val="00654A25"/>
    <w:rsid w:val="00671625"/>
    <w:rsid w:val="006717A7"/>
    <w:rsid w:val="00684245"/>
    <w:rsid w:val="00696F32"/>
    <w:rsid w:val="006A00AF"/>
    <w:rsid w:val="006A0A0E"/>
    <w:rsid w:val="006A3A50"/>
    <w:rsid w:val="006A74B1"/>
    <w:rsid w:val="006B4F3D"/>
    <w:rsid w:val="006B7876"/>
    <w:rsid w:val="006C6834"/>
    <w:rsid w:val="006D4AEC"/>
    <w:rsid w:val="006E094C"/>
    <w:rsid w:val="006E1D36"/>
    <w:rsid w:val="006F2FCD"/>
    <w:rsid w:val="006F5FB9"/>
    <w:rsid w:val="00703986"/>
    <w:rsid w:val="007042FD"/>
    <w:rsid w:val="00732A03"/>
    <w:rsid w:val="007338B2"/>
    <w:rsid w:val="00736F50"/>
    <w:rsid w:val="007423BC"/>
    <w:rsid w:val="00745888"/>
    <w:rsid w:val="00746F5A"/>
    <w:rsid w:val="00750F4B"/>
    <w:rsid w:val="00751021"/>
    <w:rsid w:val="00757145"/>
    <w:rsid w:val="0076174B"/>
    <w:rsid w:val="00766E78"/>
    <w:rsid w:val="00775B06"/>
    <w:rsid w:val="00781ACC"/>
    <w:rsid w:val="00785BD2"/>
    <w:rsid w:val="007A7D49"/>
    <w:rsid w:val="007E629E"/>
    <w:rsid w:val="00800B0B"/>
    <w:rsid w:val="00821504"/>
    <w:rsid w:val="00822789"/>
    <w:rsid w:val="00843957"/>
    <w:rsid w:val="00852A8C"/>
    <w:rsid w:val="00862C89"/>
    <w:rsid w:val="00872836"/>
    <w:rsid w:val="008828D0"/>
    <w:rsid w:val="00886FB4"/>
    <w:rsid w:val="0089647B"/>
    <w:rsid w:val="008A6A1D"/>
    <w:rsid w:val="008C3DDD"/>
    <w:rsid w:val="008C5EB1"/>
    <w:rsid w:val="008D190C"/>
    <w:rsid w:val="008E359A"/>
    <w:rsid w:val="008E5A1F"/>
    <w:rsid w:val="008F4BC6"/>
    <w:rsid w:val="008F796C"/>
    <w:rsid w:val="0090304B"/>
    <w:rsid w:val="00913EB5"/>
    <w:rsid w:val="009400CC"/>
    <w:rsid w:val="00945FFD"/>
    <w:rsid w:val="009512BE"/>
    <w:rsid w:val="00955256"/>
    <w:rsid w:val="00972DC4"/>
    <w:rsid w:val="00987A16"/>
    <w:rsid w:val="00992F97"/>
    <w:rsid w:val="009A243B"/>
    <w:rsid w:val="009A34EE"/>
    <w:rsid w:val="009A471B"/>
    <w:rsid w:val="009B3073"/>
    <w:rsid w:val="009B6A13"/>
    <w:rsid w:val="009C70AD"/>
    <w:rsid w:val="009D090D"/>
    <w:rsid w:val="009D5E5D"/>
    <w:rsid w:val="009E2A08"/>
    <w:rsid w:val="009E3459"/>
    <w:rsid w:val="009E6D27"/>
    <w:rsid w:val="009F7423"/>
    <w:rsid w:val="009F7971"/>
    <w:rsid w:val="00A04363"/>
    <w:rsid w:val="00A05806"/>
    <w:rsid w:val="00A1418C"/>
    <w:rsid w:val="00A43CC2"/>
    <w:rsid w:val="00A61116"/>
    <w:rsid w:val="00A74D8F"/>
    <w:rsid w:val="00A8324F"/>
    <w:rsid w:val="00A906C6"/>
    <w:rsid w:val="00AA756F"/>
    <w:rsid w:val="00AA7EB3"/>
    <w:rsid w:val="00AB10A5"/>
    <w:rsid w:val="00AC00FB"/>
    <w:rsid w:val="00AC4818"/>
    <w:rsid w:val="00AD27AE"/>
    <w:rsid w:val="00AD4B64"/>
    <w:rsid w:val="00AD63CE"/>
    <w:rsid w:val="00AF269B"/>
    <w:rsid w:val="00AF6DEC"/>
    <w:rsid w:val="00B0185B"/>
    <w:rsid w:val="00B21F42"/>
    <w:rsid w:val="00B256AE"/>
    <w:rsid w:val="00B31D5A"/>
    <w:rsid w:val="00B3642A"/>
    <w:rsid w:val="00B36825"/>
    <w:rsid w:val="00B43FDE"/>
    <w:rsid w:val="00B678D9"/>
    <w:rsid w:val="00B70500"/>
    <w:rsid w:val="00B76787"/>
    <w:rsid w:val="00B83D34"/>
    <w:rsid w:val="00B85EE2"/>
    <w:rsid w:val="00B94114"/>
    <w:rsid w:val="00B96ED4"/>
    <w:rsid w:val="00BC2631"/>
    <w:rsid w:val="00BF04CF"/>
    <w:rsid w:val="00C05C61"/>
    <w:rsid w:val="00C0659B"/>
    <w:rsid w:val="00C206DA"/>
    <w:rsid w:val="00C3627A"/>
    <w:rsid w:val="00C42484"/>
    <w:rsid w:val="00C62DA0"/>
    <w:rsid w:val="00C67614"/>
    <w:rsid w:val="00C74ACB"/>
    <w:rsid w:val="00C75C65"/>
    <w:rsid w:val="00C80ACF"/>
    <w:rsid w:val="00CA6356"/>
    <w:rsid w:val="00CA7587"/>
    <w:rsid w:val="00CB3C8E"/>
    <w:rsid w:val="00CB7588"/>
    <w:rsid w:val="00CC0744"/>
    <w:rsid w:val="00CC5BF7"/>
    <w:rsid w:val="00CD247D"/>
    <w:rsid w:val="00CE3012"/>
    <w:rsid w:val="00CE704F"/>
    <w:rsid w:val="00CF3853"/>
    <w:rsid w:val="00D00A75"/>
    <w:rsid w:val="00D01106"/>
    <w:rsid w:val="00D11AB8"/>
    <w:rsid w:val="00D15990"/>
    <w:rsid w:val="00D30FCC"/>
    <w:rsid w:val="00D4421F"/>
    <w:rsid w:val="00D44670"/>
    <w:rsid w:val="00D51E07"/>
    <w:rsid w:val="00D55E87"/>
    <w:rsid w:val="00D64B3B"/>
    <w:rsid w:val="00D64FED"/>
    <w:rsid w:val="00D72D5C"/>
    <w:rsid w:val="00D81E5A"/>
    <w:rsid w:val="00D839DE"/>
    <w:rsid w:val="00D962BA"/>
    <w:rsid w:val="00DA0EA8"/>
    <w:rsid w:val="00E00C00"/>
    <w:rsid w:val="00E04A2A"/>
    <w:rsid w:val="00E055A2"/>
    <w:rsid w:val="00E0690D"/>
    <w:rsid w:val="00E10352"/>
    <w:rsid w:val="00E124D9"/>
    <w:rsid w:val="00E33975"/>
    <w:rsid w:val="00E35C64"/>
    <w:rsid w:val="00E60C0C"/>
    <w:rsid w:val="00E74997"/>
    <w:rsid w:val="00E8055B"/>
    <w:rsid w:val="00E83824"/>
    <w:rsid w:val="00E87EC2"/>
    <w:rsid w:val="00E9409C"/>
    <w:rsid w:val="00EA2191"/>
    <w:rsid w:val="00EB2520"/>
    <w:rsid w:val="00EB58B3"/>
    <w:rsid w:val="00EC2E74"/>
    <w:rsid w:val="00EC7499"/>
    <w:rsid w:val="00ED1A76"/>
    <w:rsid w:val="00ED1BFC"/>
    <w:rsid w:val="00EE3A8A"/>
    <w:rsid w:val="00F016A9"/>
    <w:rsid w:val="00F02A64"/>
    <w:rsid w:val="00F1659C"/>
    <w:rsid w:val="00F34B99"/>
    <w:rsid w:val="00F35568"/>
    <w:rsid w:val="00F4275C"/>
    <w:rsid w:val="00F54391"/>
    <w:rsid w:val="00F5552D"/>
    <w:rsid w:val="00F8069F"/>
    <w:rsid w:val="00FB0E69"/>
    <w:rsid w:val="00FC0401"/>
    <w:rsid w:val="00FC6EB7"/>
    <w:rsid w:val="00FC7F4B"/>
    <w:rsid w:val="00FD369E"/>
    <w:rsid w:val="00FF56EE"/>
    <w:rsid w:val="00FF60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ED7EB"/>
  <w15:chartTrackingRefBased/>
  <w15:docId w15:val="{17418C16-B4FB-4065-9371-1234482A2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5E0"/>
  </w:style>
  <w:style w:type="paragraph" w:styleId="Heading1">
    <w:name w:val="heading 1"/>
    <w:basedOn w:val="Normal"/>
    <w:next w:val="Normal"/>
    <w:link w:val="Heading1Char"/>
    <w:qFormat/>
    <w:rsid w:val="006255E0"/>
    <w:pPr>
      <w:keepNext/>
      <w:jc w:val="both"/>
      <w:outlineLvl w:val="0"/>
    </w:pPr>
    <w:rPr>
      <w:rFonts w:ascii=".VnArialH" w:hAnsi=".VnArialH"/>
      <w:b/>
    </w:rPr>
  </w:style>
  <w:style w:type="paragraph" w:styleId="Heading2">
    <w:name w:val="heading 2"/>
    <w:basedOn w:val="Normal"/>
    <w:next w:val="Normal"/>
    <w:link w:val="Heading2Char"/>
    <w:qFormat/>
    <w:rsid w:val="006255E0"/>
    <w:pPr>
      <w:keepNext/>
      <w:jc w:val="center"/>
      <w:outlineLvl w:val="1"/>
    </w:pPr>
    <w:rPr>
      <w:rFonts w:ascii=".VnArialH" w:hAnsi=".VnArialH"/>
      <w:b/>
    </w:rPr>
  </w:style>
  <w:style w:type="paragraph" w:styleId="Heading3">
    <w:name w:val="heading 3"/>
    <w:basedOn w:val="Normal"/>
    <w:next w:val="Normal"/>
    <w:link w:val="Heading3Char"/>
    <w:qFormat/>
    <w:rsid w:val="006255E0"/>
    <w:pPr>
      <w:keepNext/>
      <w:jc w:val="center"/>
      <w:outlineLvl w:val="2"/>
    </w:pPr>
    <w:rPr>
      <w:rFonts w:ascii=".VnArialH" w:hAnsi=".VnArialH"/>
      <w:b/>
      <w:sz w:val="28"/>
    </w:rPr>
  </w:style>
  <w:style w:type="paragraph" w:styleId="Heading4">
    <w:name w:val="heading 4"/>
    <w:basedOn w:val="Normal"/>
    <w:next w:val="Normal"/>
    <w:link w:val="Heading4Char"/>
    <w:uiPriority w:val="9"/>
    <w:qFormat/>
    <w:rsid w:val="006255E0"/>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255E0"/>
    <w:rPr>
      <w:rFonts w:ascii=".VnArialH" w:eastAsia="Times New Roman" w:hAnsi=".VnArialH"/>
      <w:b/>
      <w:sz w:val="22"/>
    </w:rPr>
  </w:style>
  <w:style w:type="character" w:customStyle="1" w:styleId="Heading2Char">
    <w:name w:val="Heading 2 Char"/>
    <w:link w:val="Heading2"/>
    <w:rsid w:val="006255E0"/>
    <w:rPr>
      <w:rFonts w:ascii=".VnArialH" w:eastAsia="Times New Roman" w:hAnsi=".VnArialH"/>
      <w:b/>
      <w:sz w:val="22"/>
    </w:rPr>
  </w:style>
  <w:style w:type="character" w:customStyle="1" w:styleId="Heading3Char">
    <w:name w:val="Heading 3 Char"/>
    <w:link w:val="Heading3"/>
    <w:rsid w:val="006255E0"/>
    <w:rPr>
      <w:rFonts w:ascii=".VnArialH" w:eastAsia="Times New Roman" w:hAnsi=".VnArialH"/>
      <w:b/>
    </w:rPr>
  </w:style>
  <w:style w:type="character" w:customStyle="1" w:styleId="Heading4Char">
    <w:name w:val="Heading 4 Char"/>
    <w:link w:val="Heading4"/>
    <w:uiPriority w:val="9"/>
    <w:rsid w:val="006255E0"/>
    <w:rPr>
      <w:rFonts w:ascii="Calibri" w:eastAsia="Times New Roman" w:hAnsi="Calibri"/>
      <w:b/>
      <w:bCs/>
      <w:szCs w:val="28"/>
    </w:rPr>
  </w:style>
  <w:style w:type="paragraph" w:styleId="BodyText">
    <w:name w:val="Body Text"/>
    <w:basedOn w:val="Normal"/>
    <w:link w:val="BodyTextChar"/>
    <w:rsid w:val="006255E0"/>
    <w:pPr>
      <w:jc w:val="both"/>
    </w:pPr>
  </w:style>
  <w:style w:type="character" w:customStyle="1" w:styleId="BodyTextChar">
    <w:name w:val="Body Text Char"/>
    <w:link w:val="BodyText"/>
    <w:rsid w:val="006255E0"/>
    <w:rPr>
      <w:rFonts w:ascii=".VnArial" w:eastAsia="Times New Roman" w:hAnsi=".VnArial"/>
      <w:sz w:val="22"/>
    </w:rPr>
  </w:style>
  <w:style w:type="paragraph" w:styleId="Title">
    <w:name w:val="Title"/>
    <w:basedOn w:val="Normal"/>
    <w:link w:val="TitleChar"/>
    <w:qFormat/>
    <w:rsid w:val="006255E0"/>
    <w:pPr>
      <w:jc w:val="center"/>
    </w:pPr>
    <w:rPr>
      <w:rFonts w:ascii=".VnArialH" w:hAnsi=".VnArialH"/>
      <w:b/>
    </w:rPr>
  </w:style>
  <w:style w:type="character" w:customStyle="1" w:styleId="TitleChar">
    <w:name w:val="Title Char"/>
    <w:link w:val="Title"/>
    <w:rsid w:val="006255E0"/>
    <w:rPr>
      <w:rFonts w:ascii=".VnArialH" w:eastAsia="Times New Roman" w:hAnsi=".VnArialH"/>
      <w:b/>
      <w:sz w:val="22"/>
    </w:rPr>
  </w:style>
  <w:style w:type="paragraph" w:styleId="BodyTextIndent">
    <w:name w:val="Body Text Indent"/>
    <w:basedOn w:val="Normal"/>
    <w:link w:val="BodyTextIndentChar"/>
    <w:rsid w:val="006255E0"/>
    <w:pPr>
      <w:ind w:left="720"/>
      <w:jc w:val="both"/>
    </w:pPr>
  </w:style>
  <w:style w:type="character" w:customStyle="1" w:styleId="BodyTextIndentChar">
    <w:name w:val="Body Text Indent Char"/>
    <w:link w:val="BodyTextIndent"/>
    <w:rsid w:val="006255E0"/>
    <w:rPr>
      <w:rFonts w:ascii=".VnArial" w:eastAsia="Times New Roman" w:hAnsi=".VnArial"/>
      <w:sz w:val="22"/>
    </w:rPr>
  </w:style>
  <w:style w:type="paragraph" w:styleId="Header">
    <w:name w:val="header"/>
    <w:basedOn w:val="Normal"/>
    <w:link w:val="HeaderChar"/>
    <w:rsid w:val="006255E0"/>
    <w:pPr>
      <w:tabs>
        <w:tab w:val="center" w:pos="4320"/>
        <w:tab w:val="right" w:pos="8640"/>
      </w:tabs>
    </w:pPr>
  </w:style>
  <w:style w:type="character" w:customStyle="1" w:styleId="HeaderChar">
    <w:name w:val="Header Char"/>
    <w:link w:val="Header"/>
    <w:rsid w:val="006255E0"/>
    <w:rPr>
      <w:rFonts w:ascii=".VnArial" w:eastAsia="Times New Roman" w:hAnsi=".VnArial"/>
      <w:sz w:val="22"/>
    </w:rPr>
  </w:style>
  <w:style w:type="character" w:styleId="PageNumber">
    <w:name w:val="page number"/>
    <w:basedOn w:val="DefaultParagraphFont"/>
    <w:rsid w:val="006255E0"/>
  </w:style>
  <w:style w:type="paragraph" w:styleId="Footer">
    <w:name w:val="footer"/>
    <w:basedOn w:val="Normal"/>
    <w:link w:val="FooterChar"/>
    <w:uiPriority w:val="99"/>
    <w:rsid w:val="006255E0"/>
    <w:pPr>
      <w:tabs>
        <w:tab w:val="center" w:pos="4320"/>
        <w:tab w:val="right" w:pos="8640"/>
      </w:tabs>
    </w:pPr>
  </w:style>
  <w:style w:type="character" w:customStyle="1" w:styleId="FooterChar">
    <w:name w:val="Footer Char"/>
    <w:link w:val="Footer"/>
    <w:uiPriority w:val="99"/>
    <w:rsid w:val="006255E0"/>
    <w:rPr>
      <w:rFonts w:ascii=".VnArial" w:eastAsia="Times New Roman" w:hAnsi=".VnArial"/>
      <w:sz w:val="22"/>
    </w:rPr>
  </w:style>
  <w:style w:type="paragraph" w:styleId="BodyTextIndent2">
    <w:name w:val="Body Text Indent 2"/>
    <w:basedOn w:val="Normal"/>
    <w:link w:val="BodyTextIndent2Char"/>
    <w:rsid w:val="006255E0"/>
    <w:pPr>
      <w:ind w:left="1440"/>
      <w:jc w:val="both"/>
    </w:pPr>
  </w:style>
  <w:style w:type="character" w:customStyle="1" w:styleId="BodyTextIndent2Char">
    <w:name w:val="Body Text Indent 2 Char"/>
    <w:link w:val="BodyTextIndent2"/>
    <w:rsid w:val="006255E0"/>
    <w:rPr>
      <w:rFonts w:ascii=".VnArial" w:eastAsia="Times New Roman" w:hAnsi=".VnArial"/>
      <w:sz w:val="22"/>
    </w:rPr>
  </w:style>
  <w:style w:type="paragraph" w:styleId="BodyText2">
    <w:name w:val="Body Text 2"/>
    <w:basedOn w:val="Normal"/>
    <w:link w:val="BodyText2Char"/>
    <w:rsid w:val="006255E0"/>
    <w:pPr>
      <w:jc w:val="both"/>
    </w:pPr>
    <w:rPr>
      <w:rFonts w:ascii=".VnArialH" w:hAnsi=".VnArialH"/>
      <w:b/>
    </w:rPr>
  </w:style>
  <w:style w:type="character" w:customStyle="1" w:styleId="BodyText2Char">
    <w:name w:val="Body Text 2 Char"/>
    <w:link w:val="BodyText2"/>
    <w:rsid w:val="006255E0"/>
    <w:rPr>
      <w:rFonts w:ascii=".VnArialH" w:eastAsia="Times New Roman" w:hAnsi=".VnArialH"/>
      <w:b/>
      <w:sz w:val="22"/>
    </w:rPr>
  </w:style>
  <w:style w:type="paragraph" w:styleId="BalloonText">
    <w:name w:val="Balloon Text"/>
    <w:basedOn w:val="Normal"/>
    <w:link w:val="BalloonTextChar"/>
    <w:semiHidden/>
    <w:rsid w:val="006255E0"/>
    <w:rPr>
      <w:rFonts w:ascii="Tahoma" w:hAnsi="Tahoma" w:cs="Tahoma"/>
      <w:sz w:val="16"/>
      <w:szCs w:val="16"/>
    </w:rPr>
  </w:style>
  <w:style w:type="character" w:customStyle="1" w:styleId="BalloonTextChar">
    <w:name w:val="Balloon Text Char"/>
    <w:link w:val="BalloonText"/>
    <w:semiHidden/>
    <w:rsid w:val="006255E0"/>
    <w:rPr>
      <w:rFonts w:ascii="Tahoma" w:eastAsia="Times New Roman" w:hAnsi="Tahoma" w:cs="Tahoma"/>
      <w:sz w:val="16"/>
      <w:szCs w:val="16"/>
    </w:rPr>
  </w:style>
  <w:style w:type="paragraph" w:styleId="TOCHeading">
    <w:name w:val="TOC Heading"/>
    <w:basedOn w:val="Heading1"/>
    <w:next w:val="Normal"/>
    <w:uiPriority w:val="39"/>
    <w:qFormat/>
    <w:rsid w:val="006255E0"/>
    <w:pPr>
      <w:keepLines/>
      <w:spacing w:before="480" w:line="276" w:lineRule="auto"/>
      <w:jc w:val="left"/>
      <w:outlineLvl w:val="9"/>
    </w:pPr>
    <w:rPr>
      <w:rFonts w:ascii="Cambria" w:hAnsi="Cambria"/>
      <w:bCs/>
      <w:color w:val="365F91"/>
      <w:sz w:val="28"/>
      <w:szCs w:val="28"/>
    </w:rPr>
  </w:style>
  <w:style w:type="paragraph" w:styleId="TOC1">
    <w:name w:val="toc 1"/>
    <w:basedOn w:val="Normal"/>
    <w:next w:val="Normal"/>
    <w:autoRedefine/>
    <w:uiPriority w:val="39"/>
    <w:unhideWhenUsed/>
    <w:rsid w:val="006255E0"/>
  </w:style>
  <w:style w:type="character" w:styleId="Hyperlink">
    <w:name w:val="Hyperlink"/>
    <w:uiPriority w:val="99"/>
    <w:unhideWhenUsed/>
    <w:rsid w:val="006255E0"/>
    <w:rPr>
      <w:color w:val="0000FF"/>
      <w:u w:val="single"/>
    </w:rPr>
  </w:style>
  <w:style w:type="table" w:styleId="TableGrid">
    <w:name w:val="Table Grid"/>
    <w:basedOn w:val="TableNormal"/>
    <w:uiPriority w:val="59"/>
    <w:rsid w:val="006255E0"/>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semiHidden/>
    <w:unhideWhenUsed/>
    <w:rsid w:val="006255E0"/>
    <w:rPr>
      <w:sz w:val="16"/>
      <w:szCs w:val="16"/>
    </w:rPr>
  </w:style>
  <w:style w:type="paragraph" w:styleId="CommentText">
    <w:name w:val="annotation text"/>
    <w:basedOn w:val="Normal"/>
    <w:link w:val="CommentTextChar"/>
    <w:uiPriority w:val="99"/>
    <w:semiHidden/>
    <w:unhideWhenUsed/>
    <w:rsid w:val="006255E0"/>
  </w:style>
  <w:style w:type="character" w:customStyle="1" w:styleId="CommentTextChar">
    <w:name w:val="Comment Text Char"/>
    <w:link w:val="CommentText"/>
    <w:uiPriority w:val="99"/>
    <w:semiHidden/>
    <w:rsid w:val="006255E0"/>
    <w:rPr>
      <w:rFonts w:ascii=".VnArial" w:eastAsia="Times New Roman" w:hAnsi=".VnArial"/>
      <w:sz w:val="20"/>
    </w:rPr>
  </w:style>
  <w:style w:type="paragraph" w:styleId="CommentSubject">
    <w:name w:val="annotation subject"/>
    <w:basedOn w:val="CommentText"/>
    <w:next w:val="CommentText"/>
    <w:link w:val="CommentSubjectChar"/>
    <w:uiPriority w:val="99"/>
    <w:semiHidden/>
    <w:unhideWhenUsed/>
    <w:rsid w:val="006255E0"/>
    <w:rPr>
      <w:b/>
      <w:bCs/>
    </w:rPr>
  </w:style>
  <w:style w:type="character" w:customStyle="1" w:styleId="CommentSubjectChar">
    <w:name w:val="Comment Subject Char"/>
    <w:link w:val="CommentSubject"/>
    <w:uiPriority w:val="99"/>
    <w:semiHidden/>
    <w:rsid w:val="006255E0"/>
    <w:rPr>
      <w:rFonts w:ascii=".VnArial" w:eastAsia="Times New Roman" w:hAnsi=".VnArial"/>
      <w:b/>
      <w:bCs/>
      <w:sz w:val="20"/>
    </w:rPr>
  </w:style>
  <w:style w:type="paragraph" w:styleId="ListParagraph">
    <w:name w:val="List Paragraph"/>
    <w:basedOn w:val="Normal"/>
    <w:uiPriority w:val="34"/>
    <w:qFormat/>
    <w:rsid w:val="006255E0"/>
    <w:pPr>
      <w:spacing w:after="200" w:line="276" w:lineRule="auto"/>
      <w:ind w:left="720"/>
      <w:contextualSpacing/>
    </w:pPr>
    <w:rPr>
      <w:rFonts w:ascii="Calibri" w:hAnsi="Calibri"/>
      <w:szCs w:val="22"/>
    </w:rPr>
  </w:style>
  <w:style w:type="paragraph" w:styleId="Revision">
    <w:name w:val="Revision"/>
    <w:hidden/>
    <w:uiPriority w:val="99"/>
    <w:semiHidden/>
    <w:rsid w:val="006255E0"/>
    <w:rPr>
      <w:rFonts w:ascii=".VnArial" w:eastAsia="Times New Roman" w:hAnsi=".VnArial"/>
      <w:sz w:val="22"/>
    </w:rPr>
  </w:style>
  <w:style w:type="character" w:styleId="Strong">
    <w:name w:val="Strong"/>
    <w:uiPriority w:val="22"/>
    <w:qFormat/>
    <w:rsid w:val="006255E0"/>
    <w:rPr>
      <w:b/>
      <w:bCs/>
    </w:rPr>
  </w:style>
  <w:style w:type="paragraph" w:styleId="DocumentMap">
    <w:name w:val="Document Map"/>
    <w:basedOn w:val="Normal"/>
    <w:link w:val="DocumentMapChar"/>
    <w:uiPriority w:val="99"/>
    <w:semiHidden/>
    <w:unhideWhenUsed/>
    <w:rsid w:val="00E74997"/>
    <w:rPr>
      <w:rFonts w:ascii="Tahoma" w:hAnsi="Tahoma" w:cs="Tahoma"/>
      <w:sz w:val="16"/>
      <w:szCs w:val="16"/>
    </w:rPr>
  </w:style>
  <w:style w:type="character" w:customStyle="1" w:styleId="DocumentMapChar">
    <w:name w:val="Document Map Char"/>
    <w:link w:val="DocumentMap"/>
    <w:uiPriority w:val="99"/>
    <w:semiHidden/>
    <w:rsid w:val="00E74997"/>
    <w:rPr>
      <w:rFonts w:ascii="Tahoma" w:eastAsia="Times New Roman" w:hAnsi="Tahoma" w:cs="Tahoma"/>
      <w:sz w:val="16"/>
      <w:szCs w:val="16"/>
    </w:rPr>
  </w:style>
  <w:style w:type="paragraph" w:customStyle="1" w:styleId="TableParagraph">
    <w:name w:val="Table Paragraph"/>
    <w:basedOn w:val="Normal"/>
    <w:uiPriority w:val="1"/>
    <w:qFormat/>
    <w:rsid w:val="00CD247D"/>
    <w:pPr>
      <w:widowControl w:val="0"/>
      <w:autoSpaceDE w:val="0"/>
      <w:autoSpaceDN w:val="0"/>
      <w:adjustRightInd w:val="0"/>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524191">
      <w:bodyDiv w:val="1"/>
      <w:marLeft w:val="0"/>
      <w:marRight w:val="0"/>
      <w:marTop w:val="0"/>
      <w:marBottom w:val="0"/>
      <w:divBdr>
        <w:top w:val="none" w:sz="0" w:space="0" w:color="auto"/>
        <w:left w:val="none" w:sz="0" w:space="0" w:color="auto"/>
        <w:bottom w:val="none" w:sz="0" w:space="0" w:color="auto"/>
        <w:right w:val="none" w:sz="0" w:space="0" w:color="auto"/>
      </w:divBdr>
    </w:div>
    <w:div w:id="454370724">
      <w:bodyDiv w:val="1"/>
      <w:marLeft w:val="0"/>
      <w:marRight w:val="0"/>
      <w:marTop w:val="0"/>
      <w:marBottom w:val="0"/>
      <w:divBdr>
        <w:top w:val="none" w:sz="0" w:space="0" w:color="auto"/>
        <w:left w:val="none" w:sz="0" w:space="0" w:color="auto"/>
        <w:bottom w:val="none" w:sz="0" w:space="0" w:color="auto"/>
        <w:right w:val="none" w:sz="0" w:space="0" w:color="auto"/>
      </w:divBdr>
    </w:div>
    <w:div w:id="762841344">
      <w:bodyDiv w:val="1"/>
      <w:marLeft w:val="0"/>
      <w:marRight w:val="0"/>
      <w:marTop w:val="0"/>
      <w:marBottom w:val="0"/>
      <w:divBdr>
        <w:top w:val="none" w:sz="0" w:space="0" w:color="auto"/>
        <w:left w:val="none" w:sz="0" w:space="0" w:color="auto"/>
        <w:bottom w:val="none" w:sz="0" w:space="0" w:color="auto"/>
        <w:right w:val="none" w:sz="0" w:space="0" w:color="auto"/>
      </w:divBdr>
    </w:div>
    <w:div w:id="151310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05FB3569D604751A4B38FC52887F137"/>
        <w:category>
          <w:name w:val="General"/>
          <w:gallery w:val="placeholder"/>
        </w:category>
        <w:types>
          <w:type w:val="bbPlcHdr"/>
        </w:types>
        <w:behaviors>
          <w:behavior w:val="content"/>
        </w:behaviors>
        <w:guid w:val="{0D396F56-C52D-49FC-8BA8-EA6A071179A7}"/>
      </w:docPartPr>
      <w:docPartBody>
        <w:p w:rsidR="003E381A" w:rsidRDefault="00733EA7" w:rsidP="00733EA7">
          <w:pPr>
            <w:pStyle w:val="B05FB3569D604751A4B38FC52887F137"/>
          </w:pPr>
          <w:r w:rsidRPr="000B2C83">
            <w:rPr>
              <w:rStyle w:val="PlaceholderText"/>
            </w:rPr>
            <w:t>Click or tap here to enter text.</w:t>
          </w:r>
        </w:p>
      </w:docPartBody>
    </w:docPart>
    <w:docPart>
      <w:docPartPr>
        <w:name w:val="02FA1CEFE8214893BCF4DAA325A01935"/>
        <w:category>
          <w:name w:val="General"/>
          <w:gallery w:val="placeholder"/>
        </w:category>
        <w:types>
          <w:type w:val="bbPlcHdr"/>
        </w:types>
        <w:behaviors>
          <w:behavior w:val="content"/>
        </w:behaviors>
        <w:guid w:val="{289CEF80-1B8F-43E9-82AF-B54E1A5B0BC0}"/>
      </w:docPartPr>
      <w:docPartBody>
        <w:p w:rsidR="003E381A" w:rsidRDefault="00733EA7" w:rsidP="00733EA7">
          <w:pPr>
            <w:pStyle w:val="02FA1CEFE8214893BCF4DAA325A01935"/>
          </w:pPr>
          <w:r w:rsidRPr="000B2C83">
            <w:rPr>
              <w:rStyle w:val="PlaceholderText"/>
            </w:rPr>
            <w:t>Click or tap here to enter text.</w:t>
          </w:r>
        </w:p>
      </w:docPartBody>
    </w:docPart>
    <w:docPart>
      <w:docPartPr>
        <w:name w:val="AA9D5FF5C56C4B6DA71D7FD4815C7CC2"/>
        <w:category>
          <w:name w:val="General"/>
          <w:gallery w:val="placeholder"/>
        </w:category>
        <w:types>
          <w:type w:val="bbPlcHdr"/>
        </w:types>
        <w:behaviors>
          <w:behavior w:val="content"/>
        </w:behaviors>
        <w:guid w:val="{BD673108-6303-45FF-A641-13C42DFAF9CD}"/>
      </w:docPartPr>
      <w:docPartBody>
        <w:p w:rsidR="003E381A" w:rsidRDefault="00733EA7" w:rsidP="00733EA7">
          <w:pPr>
            <w:pStyle w:val="AA9D5FF5C56C4B6DA71D7FD4815C7CC2"/>
          </w:pPr>
          <w:r w:rsidRPr="000B2C83">
            <w:rPr>
              <w:rStyle w:val="PlaceholderText"/>
            </w:rPr>
            <w:t>Click or tap here to enter text.</w:t>
          </w:r>
        </w:p>
      </w:docPartBody>
    </w:docPart>
    <w:docPart>
      <w:docPartPr>
        <w:name w:val="E0A3CC22479B4421832C0B24082FF2D1"/>
        <w:category>
          <w:name w:val="General"/>
          <w:gallery w:val="placeholder"/>
        </w:category>
        <w:types>
          <w:type w:val="bbPlcHdr"/>
        </w:types>
        <w:behaviors>
          <w:behavior w:val="content"/>
        </w:behaviors>
        <w:guid w:val="{DC3EF98E-2E10-4F42-B5A7-44E206A05D25}"/>
      </w:docPartPr>
      <w:docPartBody>
        <w:p w:rsidR="003E381A" w:rsidRDefault="00733EA7" w:rsidP="00733EA7">
          <w:pPr>
            <w:pStyle w:val="E0A3CC22479B4421832C0B24082FF2D1"/>
          </w:pPr>
          <w:r w:rsidRPr="000B2C83">
            <w:rPr>
              <w:rStyle w:val="PlaceholderText"/>
            </w:rPr>
            <w:t>Click or tap here to enter text.</w:t>
          </w:r>
        </w:p>
      </w:docPartBody>
    </w:docPart>
    <w:docPart>
      <w:docPartPr>
        <w:name w:val="2560F33092BD475E91C180FB2AC09164"/>
        <w:category>
          <w:name w:val="General"/>
          <w:gallery w:val="placeholder"/>
        </w:category>
        <w:types>
          <w:type w:val="bbPlcHdr"/>
        </w:types>
        <w:behaviors>
          <w:behavior w:val="content"/>
        </w:behaviors>
        <w:guid w:val="{E86D82A4-C75D-4E05-B813-7334303F93BD}"/>
      </w:docPartPr>
      <w:docPartBody>
        <w:p w:rsidR="003E381A" w:rsidRDefault="00733EA7" w:rsidP="00733EA7">
          <w:pPr>
            <w:pStyle w:val="2560F33092BD475E91C180FB2AC09164"/>
          </w:pPr>
          <w:r w:rsidRPr="000B2C83">
            <w:rPr>
              <w:rStyle w:val="PlaceholderText"/>
            </w:rPr>
            <w:t>Click or tap here to enter text.</w:t>
          </w:r>
        </w:p>
      </w:docPartBody>
    </w:docPart>
    <w:docPart>
      <w:docPartPr>
        <w:name w:val="E676A5911907460FBD4F87326E24EEA0"/>
        <w:category>
          <w:name w:val="General"/>
          <w:gallery w:val="placeholder"/>
        </w:category>
        <w:types>
          <w:type w:val="bbPlcHdr"/>
        </w:types>
        <w:behaviors>
          <w:behavior w:val="content"/>
        </w:behaviors>
        <w:guid w:val="{437C722E-852E-4FF2-8539-C6D7B4E816F2}"/>
      </w:docPartPr>
      <w:docPartBody>
        <w:p w:rsidR="003E381A" w:rsidRDefault="00733EA7" w:rsidP="00733EA7">
          <w:pPr>
            <w:pStyle w:val="E676A5911907460FBD4F87326E24EEA0"/>
          </w:pPr>
          <w:r w:rsidRPr="000B2C83">
            <w:rPr>
              <w:rStyle w:val="PlaceholderText"/>
            </w:rPr>
            <w:t>Click or tap here to enter text.</w:t>
          </w:r>
        </w:p>
      </w:docPartBody>
    </w:docPart>
    <w:docPart>
      <w:docPartPr>
        <w:name w:val="F53A918A1C72447D9DC2E02AC8E64FD0"/>
        <w:category>
          <w:name w:val="General"/>
          <w:gallery w:val="placeholder"/>
        </w:category>
        <w:types>
          <w:type w:val="bbPlcHdr"/>
        </w:types>
        <w:behaviors>
          <w:behavior w:val="content"/>
        </w:behaviors>
        <w:guid w:val="{B98F3741-018A-4B02-BA5D-C61E7B82FCD6}"/>
      </w:docPartPr>
      <w:docPartBody>
        <w:p w:rsidR="003E381A" w:rsidRDefault="00733EA7" w:rsidP="00733EA7">
          <w:pPr>
            <w:pStyle w:val="F53A918A1C72447D9DC2E02AC8E64FD0"/>
          </w:pPr>
          <w:r w:rsidRPr="000B2C83">
            <w:rPr>
              <w:rStyle w:val="PlaceholderText"/>
            </w:rPr>
            <w:t>Click or tap here to enter text.</w:t>
          </w:r>
        </w:p>
      </w:docPartBody>
    </w:docPart>
    <w:docPart>
      <w:docPartPr>
        <w:name w:val="6D5D2CB538F04945A635B07E4DACF62F"/>
        <w:category>
          <w:name w:val="General"/>
          <w:gallery w:val="placeholder"/>
        </w:category>
        <w:types>
          <w:type w:val="bbPlcHdr"/>
        </w:types>
        <w:behaviors>
          <w:behavior w:val="content"/>
        </w:behaviors>
        <w:guid w:val="{A307DCEA-F0BF-4589-AADD-F1611D624215}"/>
      </w:docPartPr>
      <w:docPartBody>
        <w:p w:rsidR="003E381A" w:rsidRDefault="00733EA7" w:rsidP="00733EA7">
          <w:pPr>
            <w:pStyle w:val="6D5D2CB538F04945A635B07E4DACF62F"/>
          </w:pPr>
          <w:r w:rsidRPr="000B2C83">
            <w:rPr>
              <w:rStyle w:val="PlaceholderText"/>
            </w:rPr>
            <w:t>Click or tap here to enter text.</w:t>
          </w:r>
        </w:p>
      </w:docPartBody>
    </w:docPart>
    <w:docPart>
      <w:docPartPr>
        <w:name w:val="7999A2BD47264352B8805329752CBC3E"/>
        <w:category>
          <w:name w:val="General"/>
          <w:gallery w:val="placeholder"/>
        </w:category>
        <w:types>
          <w:type w:val="bbPlcHdr"/>
        </w:types>
        <w:behaviors>
          <w:behavior w:val="content"/>
        </w:behaviors>
        <w:guid w:val="{B0E2BEB0-2681-4DA7-9DE4-80A70EC8E98F}"/>
      </w:docPartPr>
      <w:docPartBody>
        <w:p w:rsidR="003E381A" w:rsidRDefault="00733EA7" w:rsidP="00733EA7">
          <w:pPr>
            <w:pStyle w:val="7999A2BD47264352B8805329752CBC3E"/>
          </w:pPr>
          <w:r w:rsidRPr="000B2C83">
            <w:rPr>
              <w:rStyle w:val="PlaceholderText"/>
            </w:rPr>
            <w:t>Click or tap here to enter text.</w:t>
          </w:r>
        </w:p>
      </w:docPartBody>
    </w:docPart>
    <w:docPart>
      <w:docPartPr>
        <w:name w:val="CC1BA111B9B94D3791F4DA2E49D493C6"/>
        <w:category>
          <w:name w:val="General"/>
          <w:gallery w:val="placeholder"/>
        </w:category>
        <w:types>
          <w:type w:val="bbPlcHdr"/>
        </w:types>
        <w:behaviors>
          <w:behavior w:val="content"/>
        </w:behaviors>
        <w:guid w:val="{0928447F-5CCC-4D3A-BCFB-8151EA8A9869}"/>
      </w:docPartPr>
      <w:docPartBody>
        <w:p w:rsidR="00890B51" w:rsidRDefault="00821ED6" w:rsidP="00821ED6">
          <w:pPr>
            <w:pStyle w:val="CC1BA111B9B94D3791F4DA2E49D493C6"/>
          </w:pPr>
          <w:r w:rsidRPr="000B2C83">
            <w:rPr>
              <w:rStyle w:val="PlaceholderText"/>
            </w:rPr>
            <w:t>Click or tap here to enter text.</w:t>
          </w:r>
        </w:p>
      </w:docPartBody>
    </w:docPart>
    <w:docPart>
      <w:docPartPr>
        <w:name w:val="ADB0BC203F834E6E94B8A80AAC32C4EA"/>
        <w:category>
          <w:name w:val="General"/>
          <w:gallery w:val="placeholder"/>
        </w:category>
        <w:types>
          <w:type w:val="bbPlcHdr"/>
        </w:types>
        <w:behaviors>
          <w:behavior w:val="content"/>
        </w:behaviors>
        <w:guid w:val="{4AB2358C-D153-4966-9C3D-843AEEAACF00}"/>
      </w:docPartPr>
      <w:docPartBody>
        <w:p w:rsidR="00890B51" w:rsidRDefault="00821ED6" w:rsidP="00821ED6">
          <w:pPr>
            <w:pStyle w:val="ADB0BC203F834E6E94B8A80AAC32C4EA"/>
          </w:pPr>
          <w:r w:rsidRPr="000B2C83">
            <w:rPr>
              <w:rStyle w:val="PlaceholderText"/>
            </w:rPr>
            <w:t>Click or tap here to enter text.</w:t>
          </w:r>
        </w:p>
      </w:docPartBody>
    </w:docPart>
    <w:docPart>
      <w:docPartPr>
        <w:name w:val="38F3DF591376489D825A71FAA1EE5892"/>
        <w:category>
          <w:name w:val="General"/>
          <w:gallery w:val="placeholder"/>
        </w:category>
        <w:types>
          <w:type w:val="bbPlcHdr"/>
        </w:types>
        <w:behaviors>
          <w:behavior w:val="content"/>
        </w:behaviors>
        <w:guid w:val="{64620C2B-E146-48C1-A8E4-B331E528EAC3}"/>
      </w:docPartPr>
      <w:docPartBody>
        <w:p w:rsidR="00890B51" w:rsidRDefault="00821ED6" w:rsidP="00821ED6">
          <w:pPr>
            <w:pStyle w:val="38F3DF591376489D825A71FAA1EE5892"/>
          </w:pPr>
          <w:r w:rsidRPr="000B2C83">
            <w:rPr>
              <w:rStyle w:val="PlaceholderText"/>
            </w:rPr>
            <w:t>Click or tap here to enter text.</w:t>
          </w:r>
        </w:p>
      </w:docPartBody>
    </w:docPart>
    <w:docPart>
      <w:docPartPr>
        <w:name w:val="BE3CC89225034BCDB1A33D0E9B2E0008"/>
        <w:category>
          <w:name w:val="General"/>
          <w:gallery w:val="placeholder"/>
        </w:category>
        <w:types>
          <w:type w:val="bbPlcHdr"/>
        </w:types>
        <w:behaviors>
          <w:behavior w:val="content"/>
        </w:behaviors>
        <w:guid w:val="{8BCD46C4-71D0-44D5-8416-95AAEE2F367A}"/>
      </w:docPartPr>
      <w:docPartBody>
        <w:p w:rsidR="00890B51" w:rsidRDefault="00821ED6" w:rsidP="00821ED6">
          <w:pPr>
            <w:pStyle w:val="BE3CC89225034BCDB1A33D0E9B2E0008"/>
          </w:pPr>
          <w:r w:rsidRPr="000B2C83">
            <w:rPr>
              <w:rStyle w:val="PlaceholderText"/>
            </w:rPr>
            <w:t>Click or tap here to enter text.</w:t>
          </w:r>
        </w:p>
      </w:docPartBody>
    </w:docPart>
    <w:docPart>
      <w:docPartPr>
        <w:name w:val="CF7A5B559DE44E048BC0DBF1C83101D2"/>
        <w:category>
          <w:name w:val="General"/>
          <w:gallery w:val="placeholder"/>
        </w:category>
        <w:types>
          <w:type w:val="bbPlcHdr"/>
        </w:types>
        <w:behaviors>
          <w:behavior w:val="content"/>
        </w:behaviors>
        <w:guid w:val="{03FB73FE-9119-4AF1-ABE5-1A9CBCE9A70D}"/>
      </w:docPartPr>
      <w:docPartBody>
        <w:p w:rsidR="00890B51" w:rsidRDefault="00821ED6" w:rsidP="00821ED6">
          <w:pPr>
            <w:pStyle w:val="CF7A5B559DE44E048BC0DBF1C83101D2"/>
          </w:pPr>
          <w:r w:rsidRPr="000B2C83">
            <w:rPr>
              <w:rStyle w:val="PlaceholderText"/>
            </w:rPr>
            <w:t>Click or tap here to enter text.</w:t>
          </w:r>
        </w:p>
      </w:docPartBody>
    </w:docPart>
    <w:docPart>
      <w:docPartPr>
        <w:name w:val="559AB0969A424CF2B548E3C63621CB3A"/>
        <w:category>
          <w:name w:val="General"/>
          <w:gallery w:val="placeholder"/>
        </w:category>
        <w:types>
          <w:type w:val="bbPlcHdr"/>
        </w:types>
        <w:behaviors>
          <w:behavior w:val="content"/>
        </w:behaviors>
        <w:guid w:val="{E17FCD30-CC1B-4FF9-A327-C84B05031167}"/>
      </w:docPartPr>
      <w:docPartBody>
        <w:p w:rsidR="00890B51" w:rsidRDefault="00821ED6" w:rsidP="00821ED6">
          <w:pPr>
            <w:pStyle w:val="559AB0969A424CF2B548E3C63621CB3A"/>
          </w:pPr>
          <w:r w:rsidRPr="000B2C83">
            <w:rPr>
              <w:rStyle w:val="PlaceholderText"/>
            </w:rPr>
            <w:t>Click or tap here to enter text.</w:t>
          </w:r>
        </w:p>
      </w:docPartBody>
    </w:docPart>
    <w:docPart>
      <w:docPartPr>
        <w:name w:val="7250F629123944829742CE111C7F0F57"/>
        <w:category>
          <w:name w:val="General"/>
          <w:gallery w:val="placeholder"/>
        </w:category>
        <w:types>
          <w:type w:val="bbPlcHdr"/>
        </w:types>
        <w:behaviors>
          <w:behavior w:val="content"/>
        </w:behaviors>
        <w:guid w:val="{28A6147E-180C-404D-9718-2B5FF5C8561D}"/>
      </w:docPartPr>
      <w:docPartBody>
        <w:p w:rsidR="00890B51" w:rsidRDefault="00821ED6" w:rsidP="00821ED6">
          <w:pPr>
            <w:pStyle w:val="7250F629123944829742CE111C7F0F57"/>
          </w:pPr>
          <w:r w:rsidRPr="000B2C83">
            <w:rPr>
              <w:rStyle w:val="PlaceholderText"/>
            </w:rPr>
            <w:t>Click or tap here to enter text.</w:t>
          </w:r>
        </w:p>
      </w:docPartBody>
    </w:docPart>
    <w:docPart>
      <w:docPartPr>
        <w:name w:val="99D6773938A34ECEAEF5AA6514204F17"/>
        <w:category>
          <w:name w:val="General"/>
          <w:gallery w:val="placeholder"/>
        </w:category>
        <w:types>
          <w:type w:val="bbPlcHdr"/>
        </w:types>
        <w:behaviors>
          <w:behavior w:val="content"/>
        </w:behaviors>
        <w:guid w:val="{5336B572-2AEB-46A0-99E2-B73DB96BEE7D}"/>
      </w:docPartPr>
      <w:docPartBody>
        <w:p w:rsidR="00890B51" w:rsidRDefault="00821ED6" w:rsidP="00821ED6">
          <w:pPr>
            <w:pStyle w:val="99D6773938A34ECEAEF5AA6514204F17"/>
          </w:pPr>
          <w:r w:rsidRPr="000B2C83">
            <w:rPr>
              <w:rStyle w:val="PlaceholderText"/>
            </w:rPr>
            <w:t>Click or tap here to enter text.</w:t>
          </w:r>
        </w:p>
      </w:docPartBody>
    </w:docPart>
    <w:docPart>
      <w:docPartPr>
        <w:name w:val="5CCBDE25ABF642BFB9CED49B943D0CDC"/>
        <w:category>
          <w:name w:val="General"/>
          <w:gallery w:val="placeholder"/>
        </w:category>
        <w:types>
          <w:type w:val="bbPlcHdr"/>
        </w:types>
        <w:behaviors>
          <w:behavior w:val="content"/>
        </w:behaviors>
        <w:guid w:val="{9B2C60AF-6C7B-4EE4-8759-64E2BA6C4E18}"/>
      </w:docPartPr>
      <w:docPartBody>
        <w:p w:rsidR="00890B51" w:rsidRDefault="00821ED6" w:rsidP="00821ED6">
          <w:pPr>
            <w:pStyle w:val="5CCBDE25ABF642BFB9CED49B943D0CDC"/>
          </w:pPr>
          <w:r w:rsidRPr="000B2C83">
            <w:rPr>
              <w:rStyle w:val="PlaceholderText"/>
            </w:rPr>
            <w:t>Click or tap here to enter text.</w:t>
          </w:r>
        </w:p>
      </w:docPartBody>
    </w:docPart>
    <w:docPart>
      <w:docPartPr>
        <w:name w:val="44E96A72D3714F05A0E0F0B70A27238D"/>
        <w:category>
          <w:name w:val="General"/>
          <w:gallery w:val="placeholder"/>
        </w:category>
        <w:types>
          <w:type w:val="bbPlcHdr"/>
        </w:types>
        <w:behaviors>
          <w:behavior w:val="content"/>
        </w:behaviors>
        <w:guid w:val="{7D2901AE-1222-4291-A6C1-1C473BFD1150}"/>
      </w:docPartPr>
      <w:docPartBody>
        <w:p w:rsidR="00890B51" w:rsidRDefault="00821ED6" w:rsidP="00821ED6">
          <w:pPr>
            <w:pStyle w:val="44E96A72D3714F05A0E0F0B70A27238D"/>
          </w:pPr>
          <w:r w:rsidRPr="000B2C83">
            <w:rPr>
              <w:rStyle w:val="PlaceholderText"/>
            </w:rPr>
            <w:t>Click or tap here to enter text.</w:t>
          </w:r>
        </w:p>
      </w:docPartBody>
    </w:docPart>
    <w:docPart>
      <w:docPartPr>
        <w:name w:val="5B316796342746CE80544B7C914EBA53"/>
        <w:category>
          <w:name w:val="General"/>
          <w:gallery w:val="placeholder"/>
        </w:category>
        <w:types>
          <w:type w:val="bbPlcHdr"/>
        </w:types>
        <w:behaviors>
          <w:behavior w:val="content"/>
        </w:behaviors>
        <w:guid w:val="{D79606D1-B37D-4E24-AD2A-16980E18C9F4}"/>
      </w:docPartPr>
      <w:docPartBody>
        <w:p w:rsidR="00890B51" w:rsidRDefault="00821ED6" w:rsidP="00821ED6">
          <w:pPr>
            <w:pStyle w:val="5B316796342746CE80544B7C914EBA53"/>
          </w:pPr>
          <w:r w:rsidRPr="000B2C83">
            <w:rPr>
              <w:rStyle w:val="PlaceholderText"/>
            </w:rPr>
            <w:t>Click or tap here to enter text.</w:t>
          </w:r>
        </w:p>
      </w:docPartBody>
    </w:docPart>
    <w:docPart>
      <w:docPartPr>
        <w:name w:val="70652C2FD63C4A9FB2BC6E9030967C07"/>
        <w:category>
          <w:name w:val="General"/>
          <w:gallery w:val="placeholder"/>
        </w:category>
        <w:types>
          <w:type w:val="bbPlcHdr"/>
        </w:types>
        <w:behaviors>
          <w:behavior w:val="content"/>
        </w:behaviors>
        <w:guid w:val="{386CF84A-5DEA-4536-B48D-D69BA4175DA9}"/>
      </w:docPartPr>
      <w:docPartBody>
        <w:p w:rsidR="00890B51" w:rsidRDefault="00821ED6" w:rsidP="00821ED6">
          <w:pPr>
            <w:pStyle w:val="70652C2FD63C4A9FB2BC6E9030967C07"/>
          </w:pPr>
          <w:r w:rsidRPr="000B2C83">
            <w:rPr>
              <w:rStyle w:val="PlaceholderText"/>
            </w:rPr>
            <w:t>Click or tap here to enter text.</w:t>
          </w:r>
        </w:p>
      </w:docPartBody>
    </w:docPart>
    <w:docPart>
      <w:docPartPr>
        <w:name w:val="1DDB8F1A48704C73AC22FA49A19CDAD1"/>
        <w:category>
          <w:name w:val="General"/>
          <w:gallery w:val="placeholder"/>
        </w:category>
        <w:types>
          <w:type w:val="bbPlcHdr"/>
        </w:types>
        <w:behaviors>
          <w:behavior w:val="content"/>
        </w:behaviors>
        <w:guid w:val="{B375E925-C785-4740-8303-7EB35D22A868}"/>
      </w:docPartPr>
      <w:docPartBody>
        <w:p w:rsidR="00890B51" w:rsidRDefault="00821ED6" w:rsidP="00821ED6">
          <w:pPr>
            <w:pStyle w:val="1DDB8F1A48704C73AC22FA49A19CDAD1"/>
          </w:pPr>
          <w:r w:rsidRPr="000B2C83">
            <w:rPr>
              <w:rStyle w:val="PlaceholderText"/>
            </w:rPr>
            <w:t>Click or tap here to enter text.</w:t>
          </w:r>
        </w:p>
      </w:docPartBody>
    </w:docPart>
    <w:docPart>
      <w:docPartPr>
        <w:name w:val="13310AE0C2B8495EA5E2984D56EC2CDC"/>
        <w:category>
          <w:name w:val="General"/>
          <w:gallery w:val="placeholder"/>
        </w:category>
        <w:types>
          <w:type w:val="bbPlcHdr"/>
        </w:types>
        <w:behaviors>
          <w:behavior w:val="content"/>
        </w:behaviors>
        <w:guid w:val="{EBCD1A02-B174-4AE3-9BB6-80610302A36F}"/>
      </w:docPartPr>
      <w:docPartBody>
        <w:p w:rsidR="00890B51" w:rsidRDefault="00821ED6" w:rsidP="00821ED6">
          <w:pPr>
            <w:pStyle w:val="13310AE0C2B8495EA5E2984D56EC2CDC"/>
          </w:pPr>
          <w:r w:rsidRPr="000B2C83">
            <w:rPr>
              <w:rStyle w:val="PlaceholderText"/>
            </w:rPr>
            <w:t>Click or tap here to enter text.</w:t>
          </w:r>
        </w:p>
      </w:docPartBody>
    </w:docPart>
    <w:docPart>
      <w:docPartPr>
        <w:name w:val="CBDB7089ABAA436FA291498BFCFA4AC6"/>
        <w:category>
          <w:name w:val="General"/>
          <w:gallery w:val="placeholder"/>
        </w:category>
        <w:types>
          <w:type w:val="bbPlcHdr"/>
        </w:types>
        <w:behaviors>
          <w:behavior w:val="content"/>
        </w:behaviors>
        <w:guid w:val="{B808BD8C-82A4-4D5E-91AF-2C51DB5FF1EB}"/>
      </w:docPartPr>
      <w:docPartBody>
        <w:p w:rsidR="00890B51" w:rsidRDefault="00821ED6" w:rsidP="00821ED6">
          <w:pPr>
            <w:pStyle w:val="CBDB7089ABAA436FA291498BFCFA4AC6"/>
          </w:pPr>
          <w:r w:rsidRPr="000B2C83">
            <w:rPr>
              <w:rStyle w:val="PlaceholderText"/>
            </w:rPr>
            <w:t>Click or tap here to enter text.</w:t>
          </w:r>
        </w:p>
      </w:docPartBody>
    </w:docPart>
    <w:docPart>
      <w:docPartPr>
        <w:name w:val="9ED4943EE11943EDB129C1EA0F4D16D6"/>
        <w:category>
          <w:name w:val="General"/>
          <w:gallery w:val="placeholder"/>
        </w:category>
        <w:types>
          <w:type w:val="bbPlcHdr"/>
        </w:types>
        <w:behaviors>
          <w:behavior w:val="content"/>
        </w:behaviors>
        <w:guid w:val="{9F63E5EA-9FCD-43CA-AC38-E60DA37A2561}"/>
      </w:docPartPr>
      <w:docPartBody>
        <w:p w:rsidR="00890B51" w:rsidRDefault="00821ED6" w:rsidP="00821ED6">
          <w:pPr>
            <w:pStyle w:val="9ED4943EE11943EDB129C1EA0F4D16D6"/>
          </w:pPr>
          <w:r w:rsidRPr="000B2C83">
            <w:rPr>
              <w:rStyle w:val="PlaceholderText"/>
            </w:rPr>
            <w:t>Click or tap here to enter text.</w:t>
          </w:r>
        </w:p>
      </w:docPartBody>
    </w:docPart>
    <w:docPart>
      <w:docPartPr>
        <w:name w:val="283198C7D4854791B567BD5C34877191"/>
        <w:category>
          <w:name w:val="General"/>
          <w:gallery w:val="placeholder"/>
        </w:category>
        <w:types>
          <w:type w:val="bbPlcHdr"/>
        </w:types>
        <w:behaviors>
          <w:behavior w:val="content"/>
        </w:behaviors>
        <w:guid w:val="{7FA53A42-9403-4371-B90A-D01F212985E8}"/>
      </w:docPartPr>
      <w:docPartBody>
        <w:p w:rsidR="00444198" w:rsidRDefault="00173B73" w:rsidP="00173B73">
          <w:pPr>
            <w:pStyle w:val="283198C7D4854791B567BD5C34877191"/>
          </w:pPr>
          <w:r w:rsidRPr="000B2C83">
            <w:rPr>
              <w:rStyle w:val="PlaceholderText"/>
            </w:rPr>
            <w:t>Click or tap here to enter text.</w:t>
          </w:r>
        </w:p>
      </w:docPartBody>
    </w:docPart>
    <w:docPart>
      <w:docPartPr>
        <w:name w:val="7C88D55A81E84AFDB862E0CE85602B3D"/>
        <w:category>
          <w:name w:val="General"/>
          <w:gallery w:val="placeholder"/>
        </w:category>
        <w:types>
          <w:type w:val="bbPlcHdr"/>
        </w:types>
        <w:behaviors>
          <w:behavior w:val="content"/>
        </w:behaviors>
        <w:guid w:val="{10F00CF4-818C-4ACA-9A0A-2A27A6AA2C4B}"/>
      </w:docPartPr>
      <w:docPartBody>
        <w:p w:rsidR="0087167E" w:rsidRDefault="00444198" w:rsidP="00444198">
          <w:pPr>
            <w:pStyle w:val="7C88D55A81E84AFDB862E0CE85602B3D"/>
          </w:pPr>
          <w:r w:rsidRPr="000B2C8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0002EFF" w:usb1="C000247B" w:usb2="00000009" w:usb3="00000000" w:csb0="000001FF" w:csb1="00000000"/>
  </w:font>
  <w:font w:name=".VnArialH">
    <w:altName w:val="Courier New"/>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3"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E0002A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EA7"/>
    <w:rsid w:val="000A6456"/>
    <w:rsid w:val="00173B73"/>
    <w:rsid w:val="002329D6"/>
    <w:rsid w:val="003E381A"/>
    <w:rsid w:val="00444198"/>
    <w:rsid w:val="00733EA7"/>
    <w:rsid w:val="00821ED6"/>
    <w:rsid w:val="0087167E"/>
    <w:rsid w:val="00890B51"/>
    <w:rsid w:val="008E05A6"/>
    <w:rsid w:val="00A376E8"/>
    <w:rsid w:val="00A572DB"/>
    <w:rsid w:val="00CA76E3"/>
    <w:rsid w:val="00EB469B"/>
    <w:rsid w:val="00EF1E60"/>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4198"/>
    <w:rPr>
      <w:color w:val="808080"/>
    </w:rPr>
  </w:style>
  <w:style w:type="paragraph" w:customStyle="1" w:styleId="B11365A00AED450D88A49189A78B5446">
    <w:name w:val="B11365A00AED450D88A49189A78B5446"/>
    <w:rsid w:val="00733EA7"/>
  </w:style>
  <w:style w:type="paragraph" w:customStyle="1" w:styleId="B05FB3569D604751A4B38FC52887F137">
    <w:name w:val="B05FB3569D604751A4B38FC52887F137"/>
    <w:rsid w:val="00733EA7"/>
  </w:style>
  <w:style w:type="paragraph" w:customStyle="1" w:styleId="02FA1CEFE8214893BCF4DAA325A01935">
    <w:name w:val="02FA1CEFE8214893BCF4DAA325A01935"/>
    <w:rsid w:val="00733EA7"/>
  </w:style>
  <w:style w:type="paragraph" w:customStyle="1" w:styleId="AA9D5FF5C56C4B6DA71D7FD4815C7CC2">
    <w:name w:val="AA9D5FF5C56C4B6DA71D7FD4815C7CC2"/>
    <w:rsid w:val="00733EA7"/>
  </w:style>
  <w:style w:type="paragraph" w:customStyle="1" w:styleId="E0A3CC22479B4421832C0B24082FF2D1">
    <w:name w:val="E0A3CC22479B4421832C0B24082FF2D1"/>
    <w:rsid w:val="00733EA7"/>
  </w:style>
  <w:style w:type="paragraph" w:customStyle="1" w:styleId="2560F33092BD475E91C180FB2AC09164">
    <w:name w:val="2560F33092BD475E91C180FB2AC09164"/>
    <w:rsid w:val="00733EA7"/>
  </w:style>
  <w:style w:type="paragraph" w:customStyle="1" w:styleId="E676A5911907460FBD4F87326E24EEA0">
    <w:name w:val="E676A5911907460FBD4F87326E24EEA0"/>
    <w:rsid w:val="00733EA7"/>
  </w:style>
  <w:style w:type="paragraph" w:customStyle="1" w:styleId="F53A918A1C72447D9DC2E02AC8E64FD0">
    <w:name w:val="F53A918A1C72447D9DC2E02AC8E64FD0"/>
    <w:rsid w:val="00733EA7"/>
  </w:style>
  <w:style w:type="paragraph" w:customStyle="1" w:styleId="6D5D2CB538F04945A635B07E4DACF62F">
    <w:name w:val="6D5D2CB538F04945A635B07E4DACF62F"/>
    <w:rsid w:val="00733EA7"/>
  </w:style>
  <w:style w:type="paragraph" w:customStyle="1" w:styleId="7999A2BD47264352B8805329752CBC3E">
    <w:name w:val="7999A2BD47264352B8805329752CBC3E"/>
    <w:rsid w:val="00733EA7"/>
  </w:style>
  <w:style w:type="paragraph" w:customStyle="1" w:styleId="CC1BA111B9B94D3791F4DA2E49D493C6">
    <w:name w:val="CC1BA111B9B94D3791F4DA2E49D493C6"/>
    <w:rsid w:val="00821ED6"/>
  </w:style>
  <w:style w:type="paragraph" w:customStyle="1" w:styleId="ADB0BC203F834E6E94B8A80AAC32C4EA">
    <w:name w:val="ADB0BC203F834E6E94B8A80AAC32C4EA"/>
    <w:rsid w:val="00821ED6"/>
  </w:style>
  <w:style w:type="paragraph" w:customStyle="1" w:styleId="38F3DF591376489D825A71FAA1EE5892">
    <w:name w:val="38F3DF591376489D825A71FAA1EE5892"/>
    <w:rsid w:val="00821ED6"/>
  </w:style>
  <w:style w:type="paragraph" w:customStyle="1" w:styleId="BE3CC89225034BCDB1A33D0E9B2E0008">
    <w:name w:val="BE3CC89225034BCDB1A33D0E9B2E0008"/>
    <w:rsid w:val="00821ED6"/>
  </w:style>
  <w:style w:type="paragraph" w:customStyle="1" w:styleId="CF7A5B559DE44E048BC0DBF1C83101D2">
    <w:name w:val="CF7A5B559DE44E048BC0DBF1C83101D2"/>
    <w:rsid w:val="00821ED6"/>
  </w:style>
  <w:style w:type="paragraph" w:customStyle="1" w:styleId="559AB0969A424CF2B548E3C63621CB3A">
    <w:name w:val="559AB0969A424CF2B548E3C63621CB3A"/>
    <w:rsid w:val="00821ED6"/>
  </w:style>
  <w:style w:type="paragraph" w:customStyle="1" w:styleId="7250F629123944829742CE111C7F0F57">
    <w:name w:val="7250F629123944829742CE111C7F0F57"/>
    <w:rsid w:val="00821ED6"/>
  </w:style>
  <w:style w:type="paragraph" w:customStyle="1" w:styleId="99D6773938A34ECEAEF5AA6514204F17">
    <w:name w:val="99D6773938A34ECEAEF5AA6514204F17"/>
    <w:rsid w:val="00821ED6"/>
  </w:style>
  <w:style w:type="paragraph" w:customStyle="1" w:styleId="5CCBDE25ABF642BFB9CED49B943D0CDC">
    <w:name w:val="5CCBDE25ABF642BFB9CED49B943D0CDC"/>
    <w:rsid w:val="00821ED6"/>
  </w:style>
  <w:style w:type="paragraph" w:customStyle="1" w:styleId="44E96A72D3714F05A0E0F0B70A27238D">
    <w:name w:val="44E96A72D3714F05A0E0F0B70A27238D"/>
    <w:rsid w:val="00821ED6"/>
  </w:style>
  <w:style w:type="paragraph" w:customStyle="1" w:styleId="5B316796342746CE80544B7C914EBA53">
    <w:name w:val="5B316796342746CE80544B7C914EBA53"/>
    <w:rsid w:val="00821ED6"/>
  </w:style>
  <w:style w:type="paragraph" w:customStyle="1" w:styleId="70652C2FD63C4A9FB2BC6E9030967C07">
    <w:name w:val="70652C2FD63C4A9FB2BC6E9030967C07"/>
    <w:rsid w:val="00821ED6"/>
  </w:style>
  <w:style w:type="paragraph" w:customStyle="1" w:styleId="1DDB8F1A48704C73AC22FA49A19CDAD1">
    <w:name w:val="1DDB8F1A48704C73AC22FA49A19CDAD1"/>
    <w:rsid w:val="00821ED6"/>
  </w:style>
  <w:style w:type="paragraph" w:customStyle="1" w:styleId="13310AE0C2B8495EA5E2984D56EC2CDC">
    <w:name w:val="13310AE0C2B8495EA5E2984D56EC2CDC"/>
    <w:rsid w:val="00821ED6"/>
  </w:style>
  <w:style w:type="paragraph" w:customStyle="1" w:styleId="CBDB7089ABAA436FA291498BFCFA4AC6">
    <w:name w:val="CBDB7089ABAA436FA291498BFCFA4AC6"/>
    <w:rsid w:val="00821ED6"/>
  </w:style>
  <w:style w:type="paragraph" w:customStyle="1" w:styleId="9ED4943EE11943EDB129C1EA0F4D16D6">
    <w:name w:val="9ED4943EE11943EDB129C1EA0F4D16D6"/>
    <w:rsid w:val="00821ED6"/>
  </w:style>
  <w:style w:type="paragraph" w:customStyle="1" w:styleId="283198C7D4854791B567BD5C34877191">
    <w:name w:val="283198C7D4854791B567BD5C34877191"/>
    <w:rsid w:val="00173B73"/>
  </w:style>
  <w:style w:type="paragraph" w:customStyle="1" w:styleId="7C88D55A81E84AFDB862E0CE85602B3D">
    <w:name w:val="7C88D55A81E84AFDB862E0CE85602B3D"/>
    <w:rsid w:val="004441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BE5B89-19B2-4910-8F8A-C9BF7FF56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4888</Words>
  <Characters>27868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cp:lastPrinted>2016-06-29T07:01:00Z</cp:lastPrinted>
  <dcterms:created xsi:type="dcterms:W3CDTF">2019-04-10T06:25:00Z</dcterms:created>
  <dcterms:modified xsi:type="dcterms:W3CDTF">2019-04-10T06:25:00Z</dcterms:modified>
</cp:coreProperties>
</file>